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5705A" w:rsidRPr="006501AB" w:rsidRDefault="0032715D">
      <w:pPr>
        <w:pStyle w:val="Default"/>
        <w:rPr>
          <w:rFonts w:ascii="Arial" w:hAnsi="Arial"/>
        </w:rPr>
      </w:pPr>
      <w:r>
        <w:rPr>
          <w:rFonts w:ascii="Arial" w:hAnsi="Arial"/>
          <w:noProof/>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5663565" cy="1736090"/>
            <wp:effectExtent l="2540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63565" cy="1736090"/>
                    </a:xfrm>
                    <a:prstGeom prst="rect">
                      <a:avLst/>
                    </a:prstGeom>
                    <a:solidFill>
                      <a:srgbClr val="FFFFFF"/>
                    </a:solidFill>
                    <a:ln w="9525">
                      <a:noFill/>
                      <a:miter lim="800000"/>
                      <a:headEnd/>
                      <a:tailEnd/>
                    </a:ln>
                  </pic:spPr>
                </pic:pic>
              </a:graphicData>
            </a:graphic>
          </wp:anchor>
        </w:drawing>
      </w: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r>
        <w:rPr>
          <w:rFonts w:ascii="Arial" w:hAnsi="Arial"/>
          <w:sz w:val="56"/>
        </w:rPr>
        <w:t>DTS-</w:t>
      </w:r>
      <w:r w:rsidRPr="006501AB">
        <w:rPr>
          <w:rFonts w:ascii="Arial" w:hAnsi="Arial"/>
          <w:sz w:val="56"/>
        </w:rPr>
        <w:t>E2E ICD</w:t>
      </w: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32"/>
        </w:rPr>
      </w:pPr>
    </w:p>
    <w:p w:rsidR="0035705A" w:rsidRPr="006501AB" w:rsidRDefault="0035705A" w:rsidP="00B22685">
      <w:pPr>
        <w:pStyle w:val="Default"/>
        <w:jc w:val="right"/>
        <w:rPr>
          <w:rFonts w:ascii="Arial" w:hAnsi="Arial"/>
          <w:sz w:val="32"/>
        </w:rPr>
      </w:pPr>
      <w:r>
        <w:rPr>
          <w:rFonts w:ascii="Arial" w:hAnsi="Arial"/>
          <w:sz w:val="32"/>
        </w:rPr>
        <w:t xml:space="preserve">Version </w:t>
      </w:r>
      <w:r w:rsidR="002607EF">
        <w:rPr>
          <w:rFonts w:ascii="Arial" w:hAnsi="Arial"/>
          <w:sz w:val="32"/>
        </w:rPr>
        <w:t>0.6 (09/30</w:t>
      </w:r>
      <w:r>
        <w:rPr>
          <w:rFonts w:ascii="Arial" w:hAnsi="Arial"/>
          <w:sz w:val="32"/>
        </w:rPr>
        <w:t>/2011</w:t>
      </w:r>
      <w:r w:rsidRPr="006501AB">
        <w:rPr>
          <w:rFonts w:ascii="Arial" w:hAnsi="Arial"/>
          <w:sz w:val="32"/>
        </w:rPr>
        <w:t>)</w:t>
      </w:r>
    </w:p>
    <w:p w:rsidR="007837D6" w:rsidRDefault="00B22685">
      <w:pPr>
        <w:pStyle w:val="Default"/>
        <w:jc w:val="right"/>
        <w:rPr>
          <w:rFonts w:ascii="Arial" w:hAnsi="Arial"/>
          <w:sz w:val="32"/>
        </w:rPr>
      </w:pPr>
      <w:r>
        <w:rPr>
          <w:rFonts w:ascii="Arial" w:hAnsi="Arial"/>
          <w:sz w:val="32"/>
        </w:rPr>
        <w:t xml:space="preserve">Authors: </w:t>
      </w:r>
      <w:proofErr w:type="spellStart"/>
      <w:r>
        <w:rPr>
          <w:rFonts w:ascii="Arial" w:hAnsi="Arial"/>
          <w:sz w:val="32"/>
        </w:rPr>
        <w:t>I.Barg</w:t>
      </w:r>
      <w:proofErr w:type="spellEnd"/>
      <w:r>
        <w:rPr>
          <w:rFonts w:ascii="Arial" w:hAnsi="Arial"/>
          <w:sz w:val="32"/>
        </w:rPr>
        <w:t xml:space="preserve">, </w:t>
      </w:r>
      <w:proofErr w:type="spellStart"/>
      <w:r w:rsidR="007837D6">
        <w:rPr>
          <w:rFonts w:ascii="Arial" w:hAnsi="Arial"/>
          <w:sz w:val="32"/>
        </w:rPr>
        <w:t>M.Fitzpatrick</w:t>
      </w:r>
      <w:proofErr w:type="spellEnd"/>
      <w:r w:rsidR="007837D6">
        <w:rPr>
          <w:rFonts w:ascii="Arial" w:hAnsi="Arial"/>
          <w:sz w:val="32"/>
        </w:rPr>
        <w:t xml:space="preserve">, </w:t>
      </w:r>
    </w:p>
    <w:p w:rsidR="0035705A" w:rsidRPr="006501AB" w:rsidRDefault="00B22685">
      <w:pPr>
        <w:pStyle w:val="Default"/>
        <w:jc w:val="right"/>
        <w:rPr>
          <w:rFonts w:ascii="Arial" w:hAnsi="Arial"/>
          <w:sz w:val="32"/>
        </w:rPr>
      </w:pPr>
      <w:proofErr w:type="spellStart"/>
      <w:r>
        <w:rPr>
          <w:rFonts w:ascii="Arial" w:hAnsi="Arial"/>
          <w:sz w:val="32"/>
        </w:rPr>
        <w:t>D.Scott</w:t>
      </w:r>
      <w:proofErr w:type="spellEnd"/>
      <w:r>
        <w:rPr>
          <w:rFonts w:ascii="Arial" w:hAnsi="Arial"/>
          <w:sz w:val="32"/>
        </w:rPr>
        <w:t xml:space="preserve">, </w:t>
      </w:r>
      <w:proofErr w:type="spellStart"/>
      <w:r>
        <w:rPr>
          <w:rFonts w:ascii="Arial" w:hAnsi="Arial"/>
          <w:sz w:val="32"/>
        </w:rPr>
        <w:t>R.Seaman</w:t>
      </w:r>
      <w:proofErr w:type="spellEnd"/>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5634AB" w:rsidRDefault="005634AB">
      <w:pPr>
        <w:pStyle w:val="Default"/>
        <w:rPr>
          <w:rFonts w:ascii="Arial" w:hAnsi="Arial"/>
        </w:rPr>
        <w:sectPr w:rsidR="005634AB">
          <w:footerReference w:type="even" r:id="rId6"/>
          <w:footerReference w:type="default" r:id="rId7"/>
          <w:footnotePr>
            <w:pos w:val="beneathText"/>
          </w:footnotePr>
          <w:pgSz w:w="12523" w:h="15840"/>
          <w:pgMar w:top="1440" w:right="1800" w:bottom="1440" w:left="1800" w:gutter="0"/>
          <w:docGrid w:linePitch="360"/>
        </w:sectPr>
      </w:pPr>
    </w:p>
    <w:sdt>
      <w:sdtPr>
        <w:rPr>
          <w:rFonts w:ascii="Times New Roman" w:eastAsia="Times New Roman" w:hAnsi="Times New Roman" w:cs="Times New Roman"/>
          <w:b w:val="0"/>
          <w:bCs w:val="0"/>
          <w:color w:val="auto"/>
          <w:sz w:val="24"/>
          <w:szCs w:val="24"/>
        </w:rPr>
        <w:id w:val="16983729"/>
        <w:docPartObj>
          <w:docPartGallery w:val="Table of Contents"/>
          <w:docPartUnique/>
        </w:docPartObj>
      </w:sdtPr>
      <w:sdtContent>
        <w:p w:rsidR="00C93EDA" w:rsidRDefault="00C93EDA">
          <w:pPr>
            <w:pStyle w:val="TOCHeading"/>
          </w:pPr>
          <w:r>
            <w:t>Table of Contents</w:t>
          </w:r>
        </w:p>
        <w:p w:rsidR="00C93EDA" w:rsidRDefault="00404220">
          <w:pPr>
            <w:pStyle w:val="TOC1"/>
            <w:tabs>
              <w:tab w:val="right" w:leader="dot" w:pos="8630"/>
            </w:tabs>
            <w:rPr>
              <w:rFonts w:asciiTheme="minorHAnsi" w:eastAsiaTheme="minorEastAsia" w:hAnsiTheme="minorHAnsi" w:cstheme="minorBidi"/>
              <w:b w:val="0"/>
              <w:noProof/>
              <w:color w:val="auto"/>
            </w:rPr>
          </w:pPr>
          <w:r w:rsidRPr="00404220">
            <w:fldChar w:fldCharType="begin"/>
          </w:r>
          <w:r w:rsidR="00C93EDA">
            <w:instrText xml:space="preserve"> TOC \o "1-3" \h \z \u </w:instrText>
          </w:r>
          <w:r w:rsidRPr="00404220">
            <w:fldChar w:fldCharType="separate"/>
          </w:r>
          <w:r w:rsidR="00C93EDA">
            <w:rPr>
              <w:noProof/>
            </w:rPr>
            <w:t>Purpose</w:t>
          </w:r>
          <w:r w:rsidR="00C93EDA">
            <w:rPr>
              <w:noProof/>
            </w:rPr>
            <w:tab/>
          </w:r>
          <w:r>
            <w:rPr>
              <w:noProof/>
            </w:rPr>
            <w:fldChar w:fldCharType="begin"/>
          </w:r>
          <w:r w:rsidR="00C93EDA">
            <w:rPr>
              <w:noProof/>
            </w:rPr>
            <w:instrText xml:space="preserve"> PAGEREF _Toc178312391 \h </w:instrText>
          </w:r>
          <w:r w:rsidR="00A5322E">
            <w:rPr>
              <w:noProof/>
            </w:rPr>
          </w:r>
          <w:r>
            <w:rPr>
              <w:noProof/>
            </w:rPr>
            <w:fldChar w:fldCharType="separate"/>
          </w:r>
          <w:r w:rsidR="00A5322E">
            <w:rPr>
              <w:noProof/>
            </w:rPr>
            <w:t>3</w:t>
          </w:r>
          <w:r>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Scope</w:t>
          </w:r>
          <w:r>
            <w:rPr>
              <w:noProof/>
            </w:rPr>
            <w:tab/>
          </w:r>
          <w:r w:rsidR="00404220">
            <w:rPr>
              <w:noProof/>
            </w:rPr>
            <w:fldChar w:fldCharType="begin"/>
          </w:r>
          <w:r>
            <w:rPr>
              <w:noProof/>
            </w:rPr>
            <w:instrText xml:space="preserve"> PAGEREF _Toc178312392 \h </w:instrText>
          </w:r>
          <w:r w:rsidR="00A5322E">
            <w:rPr>
              <w:noProof/>
            </w:rPr>
          </w:r>
          <w:r w:rsidR="00404220">
            <w:rPr>
              <w:noProof/>
            </w:rPr>
            <w:fldChar w:fldCharType="separate"/>
          </w:r>
          <w:r w:rsidR="00A5322E">
            <w:rPr>
              <w:noProof/>
            </w:rPr>
            <w:t>3</w:t>
          </w:r>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Overview</w:t>
          </w:r>
          <w:r>
            <w:rPr>
              <w:noProof/>
            </w:rPr>
            <w:tab/>
          </w:r>
          <w:r w:rsidR="00404220">
            <w:rPr>
              <w:noProof/>
            </w:rPr>
            <w:fldChar w:fldCharType="begin"/>
          </w:r>
          <w:r>
            <w:rPr>
              <w:noProof/>
            </w:rPr>
            <w:instrText xml:space="preserve"> PAGEREF _Toc178312393 \h </w:instrText>
          </w:r>
          <w:r w:rsidR="00A5322E">
            <w:rPr>
              <w:noProof/>
            </w:rPr>
          </w:r>
          <w:r w:rsidR="00404220">
            <w:rPr>
              <w:noProof/>
            </w:rPr>
            <w:fldChar w:fldCharType="separate"/>
          </w:r>
          <w:r w:rsidR="00A5322E">
            <w:rPr>
              <w:noProof/>
            </w:rPr>
            <w:t>3</w:t>
          </w:r>
          <w:r w:rsidR="00404220">
            <w:rPr>
              <w:noProof/>
            </w:rPr>
            <w:fldChar w:fldCharType="end"/>
          </w:r>
        </w:p>
        <w:p w:rsidR="00C93EDA" w:rsidRDefault="00C93EDA">
          <w:pPr>
            <w:pStyle w:val="TOC2"/>
            <w:tabs>
              <w:tab w:val="right" w:leader="dot" w:pos="8630"/>
            </w:tabs>
            <w:rPr>
              <w:rFonts w:eastAsiaTheme="minorEastAsia" w:cstheme="minorBidi"/>
              <w:noProof/>
              <w:sz w:val="24"/>
              <w:szCs w:val="24"/>
            </w:rPr>
          </w:pPr>
          <w:r>
            <w:rPr>
              <w:noProof/>
            </w:rPr>
            <w:t>The current NOAO E2EV16 system:</w:t>
          </w:r>
          <w:r>
            <w:rPr>
              <w:noProof/>
            </w:rPr>
            <w:tab/>
          </w:r>
          <w:r w:rsidR="00404220">
            <w:rPr>
              <w:noProof/>
            </w:rPr>
            <w:fldChar w:fldCharType="begin"/>
          </w:r>
          <w:r>
            <w:rPr>
              <w:noProof/>
            </w:rPr>
            <w:instrText xml:space="preserve"> PAGEREF _Toc178312394 \h </w:instrText>
          </w:r>
          <w:r w:rsidR="00A5322E">
            <w:rPr>
              <w:noProof/>
            </w:rPr>
          </w:r>
          <w:r w:rsidR="00404220">
            <w:rPr>
              <w:noProof/>
            </w:rPr>
            <w:fldChar w:fldCharType="separate"/>
          </w:r>
          <w:r w:rsidR="00A5322E">
            <w:rPr>
              <w:noProof/>
            </w:rPr>
            <w:t>3</w:t>
          </w:r>
          <w:r w:rsidR="00404220">
            <w:rPr>
              <w:noProof/>
            </w:rPr>
            <w:fldChar w:fldCharType="end"/>
          </w:r>
        </w:p>
        <w:p w:rsidR="00C93EDA" w:rsidRDefault="00C93EDA">
          <w:pPr>
            <w:pStyle w:val="TOC2"/>
            <w:tabs>
              <w:tab w:val="right" w:leader="dot" w:pos="8630"/>
            </w:tabs>
            <w:rPr>
              <w:rFonts w:eastAsiaTheme="minorEastAsia" w:cstheme="minorBidi"/>
              <w:noProof/>
              <w:sz w:val="24"/>
              <w:szCs w:val="24"/>
            </w:rPr>
          </w:pPr>
          <w:r>
            <w:rPr>
              <w:noProof/>
            </w:rPr>
            <w:t>DTS Scope and High-Level Requirements:</w:t>
          </w:r>
          <w:r>
            <w:rPr>
              <w:noProof/>
            </w:rPr>
            <w:tab/>
          </w:r>
          <w:r w:rsidR="00404220">
            <w:rPr>
              <w:noProof/>
            </w:rPr>
            <w:fldChar w:fldCharType="begin"/>
          </w:r>
          <w:r>
            <w:rPr>
              <w:noProof/>
            </w:rPr>
            <w:instrText xml:space="preserve"> PAGEREF _Toc178312395 \h </w:instrText>
          </w:r>
          <w:r w:rsidR="00A5322E">
            <w:rPr>
              <w:noProof/>
            </w:rPr>
          </w:r>
          <w:r w:rsidR="00404220">
            <w:rPr>
              <w:noProof/>
            </w:rPr>
            <w:fldChar w:fldCharType="separate"/>
          </w:r>
          <w:r w:rsidR="00A5322E">
            <w:rPr>
              <w:noProof/>
            </w:rPr>
            <w:t>4</w:t>
          </w:r>
          <w:r w:rsidR="00404220">
            <w:rPr>
              <w:noProof/>
            </w:rPr>
            <w:fldChar w:fldCharType="end"/>
          </w:r>
        </w:p>
        <w:p w:rsidR="00C93EDA" w:rsidRDefault="00C93EDA">
          <w:pPr>
            <w:pStyle w:val="TOC2"/>
            <w:tabs>
              <w:tab w:val="right" w:leader="dot" w:pos="8630"/>
            </w:tabs>
            <w:rPr>
              <w:rFonts w:eastAsiaTheme="minorEastAsia" w:cstheme="minorBidi"/>
              <w:noProof/>
              <w:sz w:val="24"/>
              <w:szCs w:val="24"/>
            </w:rPr>
          </w:pPr>
          <w:r>
            <w:rPr>
              <w:noProof/>
            </w:rPr>
            <w:t>E2EV17 Phased DTS integration:</w:t>
          </w:r>
          <w:r>
            <w:rPr>
              <w:noProof/>
            </w:rPr>
            <w:tab/>
          </w:r>
          <w:r w:rsidR="00404220">
            <w:rPr>
              <w:noProof/>
            </w:rPr>
            <w:fldChar w:fldCharType="begin"/>
          </w:r>
          <w:r>
            <w:rPr>
              <w:noProof/>
            </w:rPr>
            <w:instrText xml:space="preserve"> PAGEREF _Toc178312396 \h </w:instrText>
          </w:r>
          <w:r w:rsidR="00A5322E">
            <w:rPr>
              <w:noProof/>
            </w:rPr>
          </w:r>
          <w:r w:rsidR="00404220">
            <w:rPr>
              <w:noProof/>
            </w:rPr>
            <w:fldChar w:fldCharType="separate"/>
          </w:r>
          <w:r w:rsidR="00A5322E">
            <w:rPr>
              <w:noProof/>
            </w:rPr>
            <w:t>4</w:t>
          </w:r>
          <w:r w:rsidR="00404220">
            <w:rPr>
              <w:noProof/>
            </w:rPr>
            <w:fldChar w:fldCharType="end"/>
          </w:r>
        </w:p>
        <w:p w:rsidR="00C93EDA" w:rsidRDefault="00C93EDA">
          <w:pPr>
            <w:pStyle w:val="TOC2"/>
            <w:tabs>
              <w:tab w:val="right" w:leader="dot" w:pos="8630"/>
            </w:tabs>
            <w:rPr>
              <w:rFonts w:eastAsiaTheme="minorEastAsia" w:cstheme="minorBidi"/>
              <w:noProof/>
              <w:sz w:val="24"/>
              <w:szCs w:val="24"/>
            </w:rPr>
          </w:pPr>
          <w:r>
            <w:rPr>
              <w:noProof/>
            </w:rPr>
            <w:t>SDM Operations Requirements:</w:t>
          </w:r>
          <w:r>
            <w:rPr>
              <w:noProof/>
            </w:rPr>
            <w:tab/>
          </w:r>
          <w:r w:rsidR="00404220">
            <w:rPr>
              <w:noProof/>
            </w:rPr>
            <w:fldChar w:fldCharType="begin"/>
          </w:r>
          <w:r>
            <w:rPr>
              <w:noProof/>
            </w:rPr>
            <w:instrText xml:space="preserve"> PAGEREF _Toc178312397 \h </w:instrText>
          </w:r>
          <w:r w:rsidR="00A5322E">
            <w:rPr>
              <w:noProof/>
            </w:rPr>
          </w:r>
          <w:r w:rsidR="00404220">
            <w:rPr>
              <w:noProof/>
            </w:rPr>
            <w:fldChar w:fldCharType="separate"/>
          </w:r>
          <w:r w:rsidR="00A5322E">
            <w:rPr>
              <w:noProof/>
            </w:rPr>
            <w:t>4</w:t>
          </w:r>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Interface Documentation Template</w:t>
          </w:r>
          <w:r>
            <w:rPr>
              <w:noProof/>
            </w:rPr>
            <w:tab/>
          </w:r>
          <w:r w:rsidR="00404220">
            <w:rPr>
              <w:noProof/>
            </w:rPr>
            <w:fldChar w:fldCharType="begin"/>
          </w:r>
          <w:r>
            <w:rPr>
              <w:noProof/>
            </w:rPr>
            <w:instrText xml:space="preserve"> PAGEREF _Toc178312398 \h </w:instrText>
          </w:r>
          <w:r w:rsidR="00A5322E">
            <w:rPr>
              <w:noProof/>
            </w:rPr>
          </w:r>
          <w:r w:rsidR="00404220">
            <w:rPr>
              <w:noProof/>
            </w:rPr>
            <w:fldChar w:fldCharType="separate"/>
          </w:r>
          <w:r w:rsidR="00A5322E">
            <w:rPr>
              <w:noProof/>
            </w:rPr>
            <w:t>5</w:t>
          </w:r>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Interfaces</w:t>
          </w:r>
          <w:r>
            <w:rPr>
              <w:noProof/>
            </w:rPr>
            <w:tab/>
          </w:r>
          <w:r w:rsidR="00404220">
            <w:rPr>
              <w:noProof/>
            </w:rPr>
            <w:fldChar w:fldCharType="begin"/>
          </w:r>
          <w:r>
            <w:rPr>
              <w:noProof/>
            </w:rPr>
            <w:instrText xml:space="preserve"> PAGEREF _Toc178312399 \h </w:instrText>
          </w:r>
          <w:r w:rsidR="00A5322E">
            <w:rPr>
              <w:noProof/>
            </w:rPr>
          </w:r>
          <w:r w:rsidR="00404220">
            <w:rPr>
              <w:noProof/>
            </w:rPr>
            <w:fldChar w:fldCharType="separate"/>
          </w:r>
          <w:r w:rsidR="00A5322E">
            <w:rPr>
              <w:noProof/>
            </w:rPr>
            <w:t>5</w:t>
          </w:r>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sidRPr="008F0ABC">
            <w:rPr>
              <w:noProof/>
              <w:u w:val="single"/>
            </w:rPr>
            <w:t>1. At the Dome:</w:t>
          </w:r>
          <w:r>
            <w:rPr>
              <w:noProof/>
            </w:rPr>
            <w:tab/>
          </w:r>
          <w:r w:rsidR="00404220">
            <w:rPr>
              <w:noProof/>
            </w:rPr>
            <w:fldChar w:fldCharType="begin"/>
          </w:r>
          <w:r>
            <w:rPr>
              <w:noProof/>
            </w:rPr>
            <w:instrText xml:space="preserve"> PAGEREF _Toc178312400 \h </w:instrText>
          </w:r>
          <w:r w:rsidR="00A5322E">
            <w:rPr>
              <w:noProof/>
            </w:rPr>
          </w:r>
          <w:r w:rsidR="00404220">
            <w:rPr>
              <w:noProof/>
            </w:rPr>
            <w:fldChar w:fldCharType="separate"/>
          </w:r>
          <w:r w:rsidR="00A5322E">
            <w:rPr>
              <w:noProof/>
            </w:rPr>
            <w:t>6</w:t>
          </w:r>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sidRPr="008F0ABC">
            <w:rPr>
              <w:noProof/>
              <w:u w:val="single"/>
            </w:rPr>
            <w:t>2. At the Mountain Cache:</w:t>
          </w:r>
          <w:r>
            <w:rPr>
              <w:noProof/>
            </w:rPr>
            <w:tab/>
          </w:r>
          <w:r w:rsidR="00404220">
            <w:rPr>
              <w:noProof/>
            </w:rPr>
            <w:fldChar w:fldCharType="begin"/>
          </w:r>
          <w:r>
            <w:rPr>
              <w:noProof/>
            </w:rPr>
            <w:instrText xml:space="preserve"> PAGEREF _Toc178312401 \h </w:instrText>
          </w:r>
          <w:r w:rsidR="00A5322E">
            <w:rPr>
              <w:noProof/>
            </w:rPr>
          </w:r>
          <w:r w:rsidR="00404220">
            <w:rPr>
              <w:noProof/>
            </w:rPr>
            <w:fldChar w:fldCharType="separate"/>
          </w:r>
          <w:r w:rsidR="00A5322E">
            <w:rPr>
              <w:noProof/>
            </w:rPr>
            <w:t>8</w:t>
          </w:r>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sidRPr="008F0ABC">
            <w:rPr>
              <w:noProof/>
              <w:u w:val="single"/>
            </w:rPr>
            <w:t>3. At a SDM Archive Site:</w:t>
          </w:r>
          <w:r>
            <w:rPr>
              <w:noProof/>
            </w:rPr>
            <w:tab/>
          </w:r>
          <w:r w:rsidR="00404220">
            <w:rPr>
              <w:noProof/>
            </w:rPr>
            <w:fldChar w:fldCharType="begin"/>
          </w:r>
          <w:r>
            <w:rPr>
              <w:noProof/>
            </w:rPr>
            <w:instrText xml:space="preserve"> PAGEREF _Toc178312402 \h </w:instrText>
          </w:r>
          <w:r w:rsidR="00A5322E">
            <w:rPr>
              <w:noProof/>
            </w:rPr>
          </w:r>
          <w:r w:rsidR="00404220">
            <w:rPr>
              <w:noProof/>
            </w:rPr>
            <w:fldChar w:fldCharType="separate"/>
          </w:r>
          <w:ins w:id="2" w:author="Michael Fitzpatrick" w:date="2011-11-21T09:53:00Z">
            <w:r w:rsidR="00A5322E">
              <w:rPr>
                <w:noProof/>
              </w:rPr>
              <w:t>11</w:t>
            </w:r>
          </w:ins>
          <w:del w:id="3" w:author="Michael Fitzpatrick" w:date="2011-11-21T09:53:00Z">
            <w:r w:rsidR="0022468C" w:rsidDel="00A5322E">
              <w:rPr>
                <w:noProof/>
              </w:rPr>
              <w:delText>10</w:delText>
            </w:r>
          </w:del>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sidRPr="008F0ABC">
            <w:rPr>
              <w:noProof/>
              <w:u w:val="single"/>
            </w:rPr>
            <w:t>4. At NCSA:</w:t>
          </w:r>
          <w:r>
            <w:rPr>
              <w:noProof/>
            </w:rPr>
            <w:tab/>
          </w:r>
          <w:r w:rsidR="00404220">
            <w:rPr>
              <w:noProof/>
            </w:rPr>
            <w:fldChar w:fldCharType="begin"/>
          </w:r>
          <w:r>
            <w:rPr>
              <w:noProof/>
            </w:rPr>
            <w:instrText xml:space="preserve"> PAGEREF _Toc178312403 \h </w:instrText>
          </w:r>
          <w:r w:rsidR="00A5322E">
            <w:rPr>
              <w:noProof/>
            </w:rPr>
          </w:r>
          <w:r w:rsidR="00404220">
            <w:rPr>
              <w:noProof/>
            </w:rPr>
            <w:fldChar w:fldCharType="separate"/>
          </w:r>
          <w:ins w:id="4" w:author="Michael Fitzpatrick" w:date="2011-11-21T09:53:00Z">
            <w:r w:rsidR="00A5322E">
              <w:rPr>
                <w:noProof/>
              </w:rPr>
              <w:t>13</w:t>
            </w:r>
          </w:ins>
          <w:del w:id="5" w:author="Michael Fitzpatrick" w:date="2011-11-21T09:53:00Z">
            <w:r w:rsidR="0022468C" w:rsidDel="00A5322E">
              <w:rPr>
                <w:noProof/>
              </w:rPr>
              <w:delText>12</w:delText>
            </w:r>
          </w:del>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Operational DTS-E2E Interfaces</w:t>
          </w:r>
          <w:r>
            <w:rPr>
              <w:noProof/>
            </w:rPr>
            <w:tab/>
          </w:r>
          <w:r w:rsidR="00404220">
            <w:rPr>
              <w:noProof/>
            </w:rPr>
            <w:fldChar w:fldCharType="begin"/>
          </w:r>
          <w:r>
            <w:rPr>
              <w:noProof/>
            </w:rPr>
            <w:instrText xml:space="preserve"> PAGEREF _Toc178312404 \h </w:instrText>
          </w:r>
          <w:r w:rsidR="00A5322E">
            <w:rPr>
              <w:noProof/>
            </w:rPr>
          </w:r>
          <w:r w:rsidR="00404220">
            <w:rPr>
              <w:noProof/>
            </w:rPr>
            <w:fldChar w:fldCharType="separate"/>
          </w:r>
          <w:ins w:id="6" w:author="Michael Fitzpatrick" w:date="2011-11-21T09:53:00Z">
            <w:r w:rsidR="00A5322E">
              <w:rPr>
                <w:noProof/>
              </w:rPr>
              <w:t>14</w:t>
            </w:r>
          </w:ins>
          <w:del w:id="7" w:author="Michael Fitzpatrick" w:date="2011-11-21T09:53:00Z">
            <w:r w:rsidR="0022468C" w:rsidDel="00A5322E">
              <w:rPr>
                <w:noProof/>
              </w:rPr>
              <w:delText>13</w:delText>
            </w:r>
          </w:del>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Delivery Application Interface</w:t>
          </w:r>
          <w:r>
            <w:rPr>
              <w:noProof/>
            </w:rPr>
            <w:tab/>
          </w:r>
          <w:r w:rsidR="00404220">
            <w:rPr>
              <w:noProof/>
            </w:rPr>
            <w:fldChar w:fldCharType="begin"/>
          </w:r>
          <w:r>
            <w:rPr>
              <w:noProof/>
            </w:rPr>
            <w:instrText xml:space="preserve"> PAGEREF _Toc178312405 \h </w:instrText>
          </w:r>
          <w:r w:rsidR="00A5322E">
            <w:rPr>
              <w:noProof/>
            </w:rPr>
          </w:r>
          <w:r w:rsidR="00404220">
            <w:rPr>
              <w:noProof/>
            </w:rPr>
            <w:fldChar w:fldCharType="separate"/>
          </w:r>
          <w:ins w:id="8" w:author="Michael Fitzpatrick" w:date="2011-11-21T09:53:00Z">
            <w:r w:rsidR="00A5322E">
              <w:rPr>
                <w:noProof/>
              </w:rPr>
              <w:t>15</w:t>
            </w:r>
          </w:ins>
          <w:del w:id="9" w:author="Michael Fitzpatrick" w:date="2011-11-21T09:53:00Z">
            <w:r w:rsidR="0022468C" w:rsidDel="00A5322E">
              <w:rPr>
                <w:noProof/>
              </w:rPr>
              <w:delText>14</w:delText>
            </w:r>
          </w:del>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Definitions</w:t>
          </w:r>
          <w:r>
            <w:rPr>
              <w:noProof/>
            </w:rPr>
            <w:tab/>
          </w:r>
          <w:r w:rsidR="00404220">
            <w:rPr>
              <w:noProof/>
            </w:rPr>
            <w:fldChar w:fldCharType="begin"/>
          </w:r>
          <w:r>
            <w:rPr>
              <w:noProof/>
            </w:rPr>
            <w:instrText xml:space="preserve"> PAGEREF _Toc178312406 \h </w:instrText>
          </w:r>
          <w:r w:rsidR="00A5322E">
            <w:rPr>
              <w:noProof/>
            </w:rPr>
          </w:r>
          <w:r w:rsidR="00404220">
            <w:rPr>
              <w:noProof/>
            </w:rPr>
            <w:fldChar w:fldCharType="separate"/>
          </w:r>
          <w:ins w:id="10" w:author="Michael Fitzpatrick" w:date="2011-11-21T09:53:00Z">
            <w:r w:rsidR="00A5322E">
              <w:rPr>
                <w:noProof/>
              </w:rPr>
              <w:t>17</w:t>
            </w:r>
          </w:ins>
          <w:del w:id="11" w:author="Michael Fitzpatrick" w:date="2011-11-21T09:53:00Z">
            <w:r w:rsidR="0022468C" w:rsidDel="00A5322E">
              <w:rPr>
                <w:noProof/>
              </w:rPr>
              <w:delText>15</w:delText>
            </w:r>
          </w:del>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References</w:t>
          </w:r>
          <w:r>
            <w:rPr>
              <w:noProof/>
            </w:rPr>
            <w:tab/>
          </w:r>
          <w:r w:rsidR="00404220">
            <w:rPr>
              <w:noProof/>
            </w:rPr>
            <w:fldChar w:fldCharType="begin"/>
          </w:r>
          <w:r>
            <w:rPr>
              <w:noProof/>
            </w:rPr>
            <w:instrText xml:space="preserve"> PAGEREF _Toc178312407 \h </w:instrText>
          </w:r>
          <w:r w:rsidR="00A5322E">
            <w:rPr>
              <w:noProof/>
            </w:rPr>
          </w:r>
          <w:r w:rsidR="00404220">
            <w:rPr>
              <w:noProof/>
            </w:rPr>
            <w:fldChar w:fldCharType="separate"/>
          </w:r>
          <w:ins w:id="12" w:author="Michael Fitzpatrick" w:date="2011-11-21T09:53:00Z">
            <w:r w:rsidR="00A5322E">
              <w:rPr>
                <w:noProof/>
              </w:rPr>
              <w:t>18</w:t>
            </w:r>
          </w:ins>
          <w:del w:id="13" w:author="Michael Fitzpatrick" w:date="2011-11-21T09:53:00Z">
            <w:r w:rsidR="0022468C" w:rsidDel="00A5322E">
              <w:rPr>
                <w:noProof/>
              </w:rPr>
              <w:delText>16</w:delText>
            </w:r>
          </w:del>
          <w:r w:rsidR="00404220">
            <w:rPr>
              <w:noProof/>
            </w:rPr>
            <w:fldChar w:fldCharType="end"/>
          </w:r>
        </w:p>
        <w:p w:rsidR="00C93EDA" w:rsidRDefault="00C93EDA">
          <w:pPr>
            <w:pStyle w:val="TOC1"/>
            <w:tabs>
              <w:tab w:val="right" w:leader="dot" w:pos="8630"/>
            </w:tabs>
            <w:rPr>
              <w:rFonts w:asciiTheme="minorHAnsi" w:eastAsiaTheme="minorEastAsia" w:hAnsiTheme="minorHAnsi" w:cstheme="minorBidi"/>
              <w:b w:val="0"/>
              <w:noProof/>
              <w:color w:val="auto"/>
            </w:rPr>
          </w:pPr>
          <w:r>
            <w:rPr>
              <w:noProof/>
            </w:rPr>
            <w:t>Appendix A: iSTB DTS requirements</w:t>
          </w:r>
          <w:r>
            <w:rPr>
              <w:noProof/>
            </w:rPr>
            <w:tab/>
          </w:r>
          <w:r w:rsidR="00404220">
            <w:rPr>
              <w:noProof/>
            </w:rPr>
            <w:fldChar w:fldCharType="begin"/>
          </w:r>
          <w:r>
            <w:rPr>
              <w:noProof/>
            </w:rPr>
            <w:instrText xml:space="preserve"> PAGEREF _Toc178312408 \h </w:instrText>
          </w:r>
          <w:r w:rsidR="00A5322E">
            <w:rPr>
              <w:noProof/>
            </w:rPr>
          </w:r>
          <w:r w:rsidR="00404220">
            <w:rPr>
              <w:noProof/>
            </w:rPr>
            <w:fldChar w:fldCharType="separate"/>
          </w:r>
          <w:ins w:id="14" w:author="Michael Fitzpatrick" w:date="2011-11-21T09:53:00Z">
            <w:r w:rsidR="00A5322E">
              <w:rPr>
                <w:noProof/>
              </w:rPr>
              <w:t>19</w:t>
            </w:r>
          </w:ins>
          <w:del w:id="15" w:author="Michael Fitzpatrick" w:date="2011-11-21T09:53:00Z">
            <w:r w:rsidR="0022468C" w:rsidDel="00A5322E">
              <w:rPr>
                <w:noProof/>
              </w:rPr>
              <w:delText>17</w:delText>
            </w:r>
          </w:del>
          <w:r w:rsidR="00404220">
            <w:rPr>
              <w:noProof/>
            </w:rPr>
            <w:fldChar w:fldCharType="end"/>
          </w:r>
        </w:p>
        <w:p w:rsidR="00C93EDA" w:rsidRDefault="00404220">
          <w:r>
            <w:fldChar w:fldCharType="end"/>
          </w:r>
        </w:p>
      </w:sdtContent>
    </w:sdt>
    <w:p w:rsidR="0035705A" w:rsidRPr="006501AB" w:rsidRDefault="0035705A" w:rsidP="005634AB"/>
    <w:p w:rsidR="0035705A" w:rsidRPr="006501AB" w:rsidRDefault="00523C13">
      <w:pPr>
        <w:pStyle w:val="Heading1"/>
        <w:pageBreakBefore/>
        <w:numPr>
          <w:numberingChange w:id="16" w:author="Michael Fitzpatrick" w:date="2011-11-20T14:35:00Z" w:original=""/>
        </w:numPr>
        <w:tabs>
          <w:tab w:val="left" w:pos="0"/>
        </w:tabs>
      </w:pPr>
      <w:bookmarkStart w:id="17" w:name="_Toc164474081"/>
      <w:bookmarkStart w:id="18" w:name="_Toc178312391"/>
      <w:r>
        <w:t>Purpose</w:t>
      </w:r>
      <w:bookmarkEnd w:id="17"/>
      <w:bookmarkEnd w:id="18"/>
    </w:p>
    <w:p w:rsidR="0035705A" w:rsidRDefault="0035705A">
      <w:pPr>
        <w:pStyle w:val="Default"/>
        <w:rPr>
          <w:rFonts w:ascii="Arial" w:hAnsi="Arial"/>
        </w:rPr>
      </w:pPr>
    </w:p>
    <w:p w:rsidR="001F2E67" w:rsidRDefault="0035705A">
      <w:pPr>
        <w:pStyle w:val="Default"/>
        <w:rPr>
          <w:rFonts w:ascii="Arial" w:hAnsi="Arial"/>
        </w:rPr>
      </w:pPr>
      <w:r>
        <w:rPr>
          <w:rFonts w:ascii="Arial" w:hAnsi="Arial"/>
        </w:rPr>
        <w:t xml:space="preserve">This document specifies interfaces and requirements for the Data Transport System (DTS) to interact with the NOAO End to End Science Archive System (hereafter </w:t>
      </w:r>
      <w:r w:rsidR="008C4248">
        <w:rPr>
          <w:rFonts w:ascii="Arial" w:hAnsi="Arial"/>
        </w:rPr>
        <w:t>in this document the E2E SYSTEM</w:t>
      </w:r>
      <w:ins w:id="19" w:author="Michael Fitzpatrick" w:date="2011-11-20T14:45:00Z">
        <w:r w:rsidR="00F021DE">
          <w:rPr>
            <w:rFonts w:ascii="Arial" w:hAnsi="Arial"/>
          </w:rPr>
          <w:t>)</w:t>
        </w:r>
      </w:ins>
      <w:r>
        <w:rPr>
          <w:rFonts w:ascii="Arial" w:hAnsi="Arial"/>
        </w:rPr>
        <w:t xml:space="preserve">. </w:t>
      </w:r>
      <w:r w:rsidR="008C4248">
        <w:rPr>
          <w:rFonts w:ascii="Arial" w:hAnsi="Arial"/>
        </w:rPr>
        <w:t xml:space="preserve"> The purpose of this document is to serve as a guide to de</w:t>
      </w:r>
      <w:r w:rsidR="005C7046">
        <w:rPr>
          <w:rFonts w:ascii="Arial" w:hAnsi="Arial"/>
        </w:rPr>
        <w:t>signers and</w:t>
      </w:r>
      <w:r w:rsidR="00A92999">
        <w:rPr>
          <w:rFonts w:ascii="Arial" w:hAnsi="Arial"/>
        </w:rPr>
        <w:t xml:space="preserve"> developers </w:t>
      </w:r>
      <w:r w:rsidR="008C4248">
        <w:rPr>
          <w:rFonts w:ascii="Arial" w:hAnsi="Arial"/>
        </w:rPr>
        <w:t xml:space="preserve">who are responsible for incorporating the DTS within the current E2E SYSTEM. </w:t>
      </w:r>
    </w:p>
    <w:p w:rsidR="001F2E67" w:rsidRDefault="001F2E67">
      <w:pPr>
        <w:pStyle w:val="Default"/>
        <w:rPr>
          <w:rFonts w:ascii="Arial" w:hAnsi="Arial"/>
        </w:rPr>
      </w:pPr>
    </w:p>
    <w:p w:rsidR="001F2E67" w:rsidRDefault="001F2E67" w:rsidP="001F2E67">
      <w:pPr>
        <w:pStyle w:val="Heading1"/>
        <w:numPr>
          <w:numberingChange w:id="20" w:author="Michael Fitzpatrick" w:date="2011-11-20T14:35:00Z" w:original=""/>
        </w:numPr>
      </w:pPr>
      <w:bookmarkStart w:id="21" w:name="_Toc164474082"/>
      <w:bookmarkStart w:id="22" w:name="_Toc178312392"/>
      <w:r>
        <w:t>Scope</w:t>
      </w:r>
      <w:bookmarkEnd w:id="21"/>
      <w:bookmarkEnd w:id="22"/>
    </w:p>
    <w:p w:rsidR="001F2E67" w:rsidRDefault="001F2E67" w:rsidP="001F2E67">
      <w:pPr>
        <w:pStyle w:val="Default"/>
        <w:rPr>
          <w:rFonts w:ascii="Arial" w:hAnsi="Arial"/>
        </w:rPr>
      </w:pPr>
    </w:p>
    <w:p w:rsidR="00316255" w:rsidRDefault="001627C7" w:rsidP="001F2E67">
      <w:pPr>
        <w:pStyle w:val="Default"/>
        <w:rPr>
          <w:rFonts w:ascii="Arial" w:hAnsi="Arial"/>
        </w:rPr>
      </w:pPr>
      <w:r>
        <w:rPr>
          <w:rFonts w:ascii="Arial" w:hAnsi="Arial"/>
        </w:rPr>
        <w:t>This document contains a complete description of the inter</w:t>
      </w:r>
      <w:r w:rsidR="00ED437A">
        <w:rPr>
          <w:rFonts w:ascii="Arial" w:hAnsi="Arial"/>
        </w:rPr>
        <w:t>faces between the current E2E</w:t>
      </w:r>
      <w:r>
        <w:rPr>
          <w:rFonts w:ascii="Arial" w:hAnsi="Arial"/>
        </w:rPr>
        <w:t xml:space="preserve"> system and the DTS</w:t>
      </w:r>
      <w:r w:rsidR="00ED437A">
        <w:rPr>
          <w:rFonts w:ascii="Arial" w:hAnsi="Arial"/>
        </w:rPr>
        <w:t xml:space="preserve"> as it relates to Dark Energy Camera (</w:t>
      </w:r>
      <w:proofErr w:type="spellStart"/>
      <w:r w:rsidR="00ED437A">
        <w:rPr>
          <w:rFonts w:ascii="Arial" w:hAnsi="Arial"/>
        </w:rPr>
        <w:t>DECam</w:t>
      </w:r>
      <w:proofErr w:type="spellEnd"/>
      <w:r w:rsidR="00ED437A">
        <w:rPr>
          <w:rFonts w:ascii="Arial" w:hAnsi="Arial"/>
        </w:rPr>
        <w:t xml:space="preserve">) </w:t>
      </w:r>
      <w:r w:rsidR="002657E5">
        <w:rPr>
          <w:rFonts w:ascii="Arial" w:hAnsi="Arial"/>
        </w:rPr>
        <w:t xml:space="preserve">source </w:t>
      </w:r>
      <w:r w:rsidR="00ED437A">
        <w:rPr>
          <w:rFonts w:ascii="Arial" w:hAnsi="Arial"/>
        </w:rPr>
        <w:t>data only</w:t>
      </w:r>
      <w:r>
        <w:rPr>
          <w:rFonts w:ascii="Arial" w:hAnsi="Arial"/>
        </w:rPr>
        <w:t xml:space="preserve">.  It describes the </w:t>
      </w:r>
      <w:r w:rsidR="00ED437A">
        <w:rPr>
          <w:rFonts w:ascii="Arial" w:hAnsi="Arial"/>
        </w:rPr>
        <w:t xml:space="preserve">communication (inputs and outputs) and monitoring </w:t>
      </w:r>
      <w:r>
        <w:rPr>
          <w:rFonts w:ascii="Arial" w:hAnsi="Arial"/>
        </w:rPr>
        <w:t xml:space="preserve">requirements </w:t>
      </w:r>
      <w:r w:rsidR="00ED437A">
        <w:rPr>
          <w:rFonts w:ascii="Arial" w:hAnsi="Arial"/>
        </w:rPr>
        <w:t xml:space="preserve">between the DTS and E2E system as it relates to </w:t>
      </w:r>
      <w:proofErr w:type="spellStart"/>
      <w:r w:rsidR="00ED437A">
        <w:rPr>
          <w:rFonts w:ascii="Arial" w:hAnsi="Arial"/>
        </w:rPr>
        <w:t>DECam</w:t>
      </w:r>
      <w:proofErr w:type="spellEnd"/>
      <w:r w:rsidR="00ED437A">
        <w:rPr>
          <w:rFonts w:ascii="Arial" w:hAnsi="Arial"/>
        </w:rPr>
        <w:t xml:space="preserve"> data tr</w:t>
      </w:r>
      <w:r w:rsidR="008E50E0">
        <w:rPr>
          <w:rFonts w:ascii="Arial" w:hAnsi="Arial"/>
        </w:rPr>
        <w:t>ansport and ingest onto the</w:t>
      </w:r>
      <w:r w:rsidR="00ED437A">
        <w:rPr>
          <w:rFonts w:ascii="Arial" w:hAnsi="Arial"/>
        </w:rPr>
        <w:t xml:space="preserve"> NOAO </w:t>
      </w:r>
      <w:r w:rsidR="008E50E0">
        <w:rPr>
          <w:rFonts w:ascii="Arial" w:hAnsi="Arial"/>
        </w:rPr>
        <w:t xml:space="preserve">data stores and searchable </w:t>
      </w:r>
      <w:r w:rsidR="00ED437A">
        <w:rPr>
          <w:rFonts w:ascii="Arial" w:hAnsi="Arial"/>
        </w:rPr>
        <w:t>Archive.</w:t>
      </w:r>
      <w:r w:rsidR="00316255">
        <w:rPr>
          <w:rFonts w:ascii="Arial" w:hAnsi="Arial"/>
        </w:rPr>
        <w:t xml:space="preserve"> </w:t>
      </w:r>
      <w:r w:rsidR="001818C1" w:rsidRPr="008C3F78">
        <w:rPr>
          <w:rFonts w:ascii="Arial" w:hAnsi="Arial"/>
          <w:u w:val="single"/>
        </w:rPr>
        <w:t>Specifically, it addresses the interfaces between the DTS and existing E2E SYSTEM components internal to NOAO</w:t>
      </w:r>
      <w:r w:rsidR="001818C1">
        <w:rPr>
          <w:rFonts w:ascii="Arial" w:hAnsi="Arial"/>
        </w:rPr>
        <w:t xml:space="preserve">. </w:t>
      </w:r>
    </w:p>
    <w:p w:rsidR="00316255" w:rsidRDefault="00316255" w:rsidP="001F2E67">
      <w:pPr>
        <w:pStyle w:val="Default"/>
        <w:rPr>
          <w:rFonts w:ascii="Arial" w:hAnsi="Arial"/>
        </w:rPr>
      </w:pPr>
    </w:p>
    <w:p w:rsidR="00316255" w:rsidRPr="00CC6A42" w:rsidRDefault="00053F7B" w:rsidP="00316255">
      <w:pPr>
        <w:pStyle w:val="Default"/>
        <w:rPr>
          <w:rFonts w:ascii="Arial" w:eastAsia="Times New Roman" w:hAnsi="Arial" w:cs="Helvetica"/>
          <w:color w:val="auto"/>
        </w:rPr>
      </w:pPr>
      <w:r>
        <w:rPr>
          <w:rFonts w:ascii="Arial" w:hAnsi="Arial"/>
        </w:rPr>
        <w:t>This document will not discuss the d</w:t>
      </w:r>
      <w:r w:rsidR="00316255">
        <w:rPr>
          <w:rFonts w:ascii="Arial" w:hAnsi="Arial"/>
        </w:rPr>
        <w:t xml:space="preserve">ata content and format requirements addressed in </w:t>
      </w:r>
      <w:proofErr w:type="spellStart"/>
      <w:r w:rsidR="00316255" w:rsidRPr="00CC6A42">
        <w:rPr>
          <w:rFonts w:ascii="Arial" w:hAnsi="Arial" w:cs="Arial"/>
          <w:bCs/>
          <w:szCs w:val="44"/>
        </w:rPr>
        <w:t>DECam</w:t>
      </w:r>
      <w:proofErr w:type="spellEnd"/>
      <w:r w:rsidR="00316255" w:rsidRPr="00CC6A42">
        <w:rPr>
          <w:rFonts w:ascii="Arial" w:hAnsi="Arial" w:cs="Arial"/>
          <w:bCs/>
          <w:szCs w:val="44"/>
        </w:rPr>
        <w:t xml:space="preserve"> Community Pipeline - E2E Interface Control Documen</w:t>
      </w:r>
      <w:r w:rsidR="00316255">
        <w:rPr>
          <w:rFonts w:ascii="Arial" w:hAnsi="Arial" w:cs="Arial"/>
          <w:bCs/>
          <w:szCs w:val="44"/>
        </w:rPr>
        <w:t>t (DCP-E2E-ICD)</w:t>
      </w:r>
      <w:r w:rsidR="00EB05EA">
        <w:rPr>
          <w:rFonts w:ascii="Arial" w:hAnsi="Arial" w:cs="Arial"/>
          <w:bCs/>
          <w:szCs w:val="44"/>
        </w:rPr>
        <w:t xml:space="preserve"> [1]</w:t>
      </w:r>
      <w:r w:rsidR="00316255">
        <w:rPr>
          <w:rFonts w:ascii="Arial" w:hAnsi="Arial" w:cs="Arial"/>
          <w:bCs/>
          <w:szCs w:val="44"/>
        </w:rPr>
        <w:t>.</w:t>
      </w:r>
    </w:p>
    <w:p w:rsidR="00BC1DC2" w:rsidRDefault="00BC1DC2" w:rsidP="001F2E67">
      <w:pPr>
        <w:pStyle w:val="Default"/>
        <w:rPr>
          <w:rFonts w:ascii="Arial" w:hAnsi="Arial"/>
        </w:rPr>
      </w:pPr>
    </w:p>
    <w:p w:rsidR="00BC1DC2" w:rsidRPr="00ED437A" w:rsidRDefault="00BC1DC2" w:rsidP="00BC1DC2">
      <w:pPr>
        <w:pStyle w:val="Heading1"/>
        <w:numPr>
          <w:numberingChange w:id="23" w:author="Michael Fitzpatrick" w:date="2011-11-20T14:35:00Z" w:original=""/>
        </w:numPr>
        <w:tabs>
          <w:tab w:val="left" w:pos="0"/>
        </w:tabs>
      </w:pPr>
      <w:bookmarkStart w:id="24" w:name="_Toc164474083"/>
      <w:bookmarkStart w:id="25" w:name="_Toc178312393"/>
      <w:r w:rsidRPr="006501AB">
        <w:t>Overview</w:t>
      </w:r>
      <w:bookmarkEnd w:id="24"/>
      <w:bookmarkEnd w:id="25"/>
    </w:p>
    <w:p w:rsidR="00BC1DC2" w:rsidRDefault="00BC1DC2" w:rsidP="00BC1DC2">
      <w:pPr>
        <w:pStyle w:val="Heading2"/>
        <w:numPr>
          <w:numberingChange w:id="26" w:author="Michael Fitzpatrick" w:date="2011-11-20T14:35:00Z" w:original=""/>
        </w:numPr>
      </w:pPr>
      <w:bookmarkStart w:id="27" w:name="_Toc164474084"/>
      <w:bookmarkStart w:id="28" w:name="_Toc178312394"/>
      <w:r>
        <w:t>The current NOAO E2EV16 system:</w:t>
      </w:r>
      <w:bookmarkEnd w:id="27"/>
      <w:bookmarkEnd w:id="28"/>
    </w:p>
    <w:p w:rsidR="00BC1DC2" w:rsidRPr="00523C13" w:rsidRDefault="00BC1DC2" w:rsidP="00BC1DC2">
      <w:pPr>
        <w:pStyle w:val="Default"/>
      </w:pPr>
    </w:p>
    <w:p w:rsidR="0035705A" w:rsidRPr="001F2E67" w:rsidRDefault="00BC1DC2" w:rsidP="00BC1DC2">
      <w:pPr>
        <w:pStyle w:val="Default"/>
        <w:rPr>
          <w:rFonts w:ascii="Arial" w:hAnsi="Arial"/>
        </w:rPr>
      </w:pPr>
      <w:r>
        <w:rPr>
          <w:rFonts w:ascii="Arial" w:hAnsi="Arial"/>
        </w:rPr>
        <w:t>The current NOAO E2E</w:t>
      </w:r>
      <w:r w:rsidR="002607EF">
        <w:rPr>
          <w:rFonts w:ascii="Arial" w:hAnsi="Arial"/>
        </w:rPr>
        <w:t xml:space="preserve"> system as of Version 1.6 (here</w:t>
      </w:r>
      <w:r>
        <w:rPr>
          <w:rFonts w:ascii="Arial" w:hAnsi="Arial"/>
        </w:rPr>
        <w:t>after in this document referred to as E2EV16) is a collection of physical systems and distributed services that collect, store and move astronomical data between NOAO data sources (mountain tops, pipelines) and data stores (physical and logical). Both data sources and stores are geographically distributed. Data enter the system through Save-the-Bits (</w:t>
      </w:r>
      <w:proofErr w:type="spellStart"/>
      <w:r>
        <w:rPr>
          <w:rFonts w:ascii="Arial" w:hAnsi="Arial"/>
        </w:rPr>
        <w:t>iSTB</w:t>
      </w:r>
      <w:proofErr w:type="spellEnd"/>
      <w:r>
        <w:rPr>
          <w:rFonts w:ascii="Arial" w:hAnsi="Arial"/>
        </w:rPr>
        <w:t xml:space="preserve">) either at the mountain caches or pipeline caches in Tucson. </w:t>
      </w:r>
      <w:proofErr w:type="spellStart"/>
      <w:proofErr w:type="gramStart"/>
      <w:r>
        <w:rPr>
          <w:rFonts w:ascii="Arial" w:hAnsi="Arial"/>
        </w:rPr>
        <w:t>iSTB</w:t>
      </w:r>
      <w:proofErr w:type="spellEnd"/>
      <w:proofErr w:type="gramEnd"/>
      <w:r>
        <w:rPr>
          <w:rFonts w:ascii="Arial" w:hAnsi="Arial"/>
        </w:rPr>
        <w:t xml:space="preserve"> adds some additional k</w:t>
      </w:r>
      <w:r w:rsidR="005C7046">
        <w:rPr>
          <w:rFonts w:ascii="Arial" w:hAnsi="Arial"/>
        </w:rPr>
        <w:t>eywords to the FITS headers to e</w:t>
      </w:r>
      <w:r>
        <w:rPr>
          <w:rFonts w:ascii="Arial" w:hAnsi="Arial"/>
        </w:rPr>
        <w:t xml:space="preserve">nsure that data origin and ownership are recorded in the raw (source)  data  FITS headers. Once this metadata has been added, </w:t>
      </w:r>
      <w:proofErr w:type="spellStart"/>
      <w:r>
        <w:rPr>
          <w:rFonts w:ascii="Arial" w:hAnsi="Arial"/>
        </w:rPr>
        <w:t>iSTB</w:t>
      </w:r>
      <w:proofErr w:type="spellEnd"/>
      <w:r>
        <w:rPr>
          <w:rFonts w:ascii="Arial" w:hAnsi="Arial"/>
        </w:rPr>
        <w:t xml:space="preserve"> passes the file to the Integrated Data Cache Initiative (</w:t>
      </w:r>
      <w:proofErr w:type="spellStart"/>
      <w:r>
        <w:rPr>
          <w:rFonts w:ascii="Arial" w:hAnsi="Arial"/>
        </w:rPr>
        <w:t>iDCI</w:t>
      </w:r>
      <w:proofErr w:type="spellEnd"/>
      <w:r>
        <w:rPr>
          <w:rFonts w:ascii="Arial" w:hAnsi="Arial"/>
        </w:rPr>
        <w:t xml:space="preserve">). The </w:t>
      </w:r>
      <w:proofErr w:type="spellStart"/>
      <w:r>
        <w:rPr>
          <w:rFonts w:ascii="Arial" w:hAnsi="Arial"/>
        </w:rPr>
        <w:t>iDCI</w:t>
      </w:r>
      <w:proofErr w:type="spellEnd"/>
      <w:r>
        <w:rPr>
          <w:rFonts w:ascii="Arial" w:hAnsi="Arial"/>
        </w:rPr>
        <w:t xml:space="preserve"> ingests metadata about each file (file size, md5sum and physical location) into a local database. The </w:t>
      </w:r>
      <w:r w:rsidR="00E436C7">
        <w:rPr>
          <w:rFonts w:ascii="Arial" w:hAnsi="Arial"/>
        </w:rPr>
        <w:t xml:space="preserve">raw </w:t>
      </w:r>
      <w:r>
        <w:rPr>
          <w:rFonts w:ascii="Arial" w:hAnsi="Arial"/>
        </w:rPr>
        <w:t xml:space="preserve">data are then copied to 2 data centers (La Serena, Chile and Tucson, Arizona) and one tape copy at the National Center for Supercomputing Applications  (NCSA) in Urbana, Illinois. </w:t>
      </w:r>
      <w:proofErr w:type="spellStart"/>
      <w:proofErr w:type="gramStart"/>
      <w:r w:rsidRPr="00CD6A14">
        <w:rPr>
          <w:rFonts w:ascii="Arial" w:hAnsi="Arial"/>
        </w:rPr>
        <w:t>iSTB</w:t>
      </w:r>
      <w:proofErr w:type="spellEnd"/>
      <w:proofErr w:type="gramEnd"/>
      <w:r w:rsidRPr="00CD6A14">
        <w:rPr>
          <w:rFonts w:ascii="Arial" w:hAnsi="Arial"/>
        </w:rPr>
        <w:t xml:space="preserve"> and </w:t>
      </w:r>
      <w:proofErr w:type="spellStart"/>
      <w:r w:rsidRPr="00CD6A14">
        <w:rPr>
          <w:rFonts w:ascii="Arial" w:hAnsi="Arial"/>
        </w:rPr>
        <w:t>iDCI</w:t>
      </w:r>
      <w:proofErr w:type="spellEnd"/>
      <w:r w:rsidRPr="00CD6A14">
        <w:rPr>
          <w:rFonts w:ascii="Arial" w:hAnsi="Arial"/>
        </w:rPr>
        <w:t xml:space="preserve"> together pro</w:t>
      </w:r>
      <w:r>
        <w:rPr>
          <w:rFonts w:ascii="Arial" w:hAnsi="Arial"/>
        </w:rPr>
        <w:t>v</w:t>
      </w:r>
      <w:r w:rsidRPr="00CD6A14">
        <w:rPr>
          <w:rFonts w:ascii="Arial" w:hAnsi="Arial"/>
        </w:rPr>
        <w:t xml:space="preserve">ide a fully automated </w:t>
      </w:r>
      <w:r w:rsidR="009213C7">
        <w:rPr>
          <w:rFonts w:ascii="Arial" w:hAnsi="Arial"/>
        </w:rPr>
        <w:t xml:space="preserve">E2E </w:t>
      </w:r>
      <w:r w:rsidRPr="00CD6A14">
        <w:rPr>
          <w:rFonts w:ascii="Arial" w:hAnsi="Arial"/>
        </w:rPr>
        <w:t>data transport and file repository</w:t>
      </w:r>
      <w:r w:rsidR="009213C7">
        <w:rPr>
          <w:rFonts w:ascii="Arial" w:hAnsi="Arial"/>
        </w:rPr>
        <w:t xml:space="preserve"> management system.</w:t>
      </w:r>
    </w:p>
    <w:p w:rsidR="00BC1DC2" w:rsidRDefault="00BC1DC2" w:rsidP="00BC1DC2">
      <w:pPr>
        <w:pStyle w:val="Heading2"/>
        <w:numPr>
          <w:numberingChange w:id="29" w:author="Michael Fitzpatrick" w:date="2011-11-20T14:35:00Z" w:original=""/>
        </w:numPr>
      </w:pPr>
      <w:bookmarkStart w:id="30" w:name="_Toc178312395"/>
      <w:r>
        <w:t xml:space="preserve">DTS </w:t>
      </w:r>
      <w:r w:rsidR="0072211E">
        <w:t xml:space="preserve">Scope and </w:t>
      </w:r>
      <w:r>
        <w:t>High-Level Requirements</w:t>
      </w:r>
      <w:r w:rsidR="00E436C7">
        <w:t>:</w:t>
      </w:r>
      <w:bookmarkEnd w:id="30"/>
    </w:p>
    <w:p w:rsidR="00CB336B" w:rsidRDefault="00CB336B" w:rsidP="00BC1DC2">
      <w:pPr>
        <w:rPr>
          <w:rFonts w:ascii="Arial" w:hAnsi="Arial"/>
        </w:rPr>
      </w:pPr>
    </w:p>
    <w:p w:rsidR="006B7E49" w:rsidRDefault="00CB336B" w:rsidP="00BC1DC2">
      <w:pPr>
        <w:rPr>
          <w:rFonts w:ascii="Arial" w:hAnsi="Arial"/>
        </w:rPr>
      </w:pPr>
      <w:r>
        <w:rPr>
          <w:rFonts w:ascii="Arial" w:hAnsi="Arial"/>
        </w:rPr>
        <w:t xml:space="preserve">The DTS as described in the </w:t>
      </w:r>
      <w:proofErr w:type="spellStart"/>
      <w:r>
        <w:rPr>
          <w:rFonts w:ascii="Arial" w:hAnsi="Arial"/>
        </w:rPr>
        <w:t>DECam</w:t>
      </w:r>
      <w:proofErr w:type="spellEnd"/>
      <w:r>
        <w:rPr>
          <w:rFonts w:ascii="Arial" w:hAnsi="Arial"/>
        </w:rPr>
        <w:t xml:space="preserve"> DES/SISPI ICD [3], is primarily </w:t>
      </w:r>
      <w:r w:rsidRPr="00077E99">
        <w:rPr>
          <w:rFonts w:ascii="Arial" w:hAnsi="Arial"/>
        </w:rPr>
        <w:t xml:space="preserve">a </w:t>
      </w:r>
      <w:r w:rsidRPr="00077E99">
        <w:rPr>
          <w:rFonts w:ascii="Arial" w:hAnsi="Arial" w:cs="Verdana"/>
          <w:szCs w:val="21"/>
        </w:rPr>
        <w:t>delivery mechanism for DES component</w:t>
      </w:r>
      <w:r>
        <w:rPr>
          <w:rFonts w:ascii="Arial" w:hAnsi="Arial" w:cs="Verdana"/>
          <w:szCs w:val="21"/>
        </w:rPr>
        <w:t xml:space="preserve">s that receive and transport data from the </w:t>
      </w:r>
      <w:proofErr w:type="spellStart"/>
      <w:r>
        <w:rPr>
          <w:rFonts w:ascii="Arial" w:hAnsi="Arial" w:cs="Verdana"/>
          <w:szCs w:val="21"/>
        </w:rPr>
        <w:t>DECam</w:t>
      </w:r>
      <w:proofErr w:type="spellEnd"/>
      <w:r>
        <w:rPr>
          <w:rFonts w:ascii="Arial" w:hAnsi="Arial" w:cs="Verdana"/>
          <w:szCs w:val="21"/>
        </w:rPr>
        <w:t xml:space="preserve"> instrument. </w:t>
      </w:r>
      <w:r w:rsidR="0072211E">
        <w:rPr>
          <w:rFonts w:ascii="Arial" w:hAnsi="Arial" w:cs="Times"/>
        </w:rPr>
        <w:t>The DTS as described in [3] will replace th</w:t>
      </w:r>
      <w:r w:rsidR="006B7E49">
        <w:rPr>
          <w:rFonts w:ascii="Arial" w:hAnsi="Arial" w:cs="Times"/>
        </w:rPr>
        <w:t>e transport portion</w:t>
      </w:r>
      <w:r w:rsidR="0072211E">
        <w:rPr>
          <w:rFonts w:ascii="Arial" w:hAnsi="Arial" w:cs="Times"/>
        </w:rPr>
        <w:t xml:space="preserve"> of the current E2EV16 system. </w:t>
      </w:r>
      <w:r w:rsidR="00BC1DC2">
        <w:rPr>
          <w:rFonts w:ascii="Arial" w:hAnsi="Arial"/>
        </w:rPr>
        <w:t>In order to incorporate the DTS i</w:t>
      </w:r>
      <w:r w:rsidR="007265AE">
        <w:rPr>
          <w:rFonts w:ascii="Arial" w:hAnsi="Arial"/>
        </w:rPr>
        <w:t>nto the current E2E system, the</w:t>
      </w:r>
      <w:r w:rsidR="0072211E">
        <w:rPr>
          <w:rFonts w:ascii="Arial" w:hAnsi="Arial"/>
        </w:rPr>
        <w:t xml:space="preserve">re two major design criteria for the </w:t>
      </w:r>
      <w:r w:rsidR="007265AE">
        <w:rPr>
          <w:rFonts w:ascii="Arial" w:hAnsi="Arial"/>
        </w:rPr>
        <w:t>DTS</w:t>
      </w:r>
      <w:r w:rsidR="0072211E">
        <w:rPr>
          <w:rFonts w:ascii="Arial" w:hAnsi="Arial"/>
        </w:rPr>
        <w:t>:</w:t>
      </w:r>
    </w:p>
    <w:p w:rsidR="0072211E" w:rsidRDefault="0072211E" w:rsidP="00BC1DC2">
      <w:pPr>
        <w:rPr>
          <w:rFonts w:ascii="Arial" w:hAnsi="Arial"/>
        </w:rPr>
      </w:pPr>
    </w:p>
    <w:p w:rsidR="0072211E" w:rsidRDefault="000B39C3" w:rsidP="0072211E">
      <w:pPr>
        <w:pStyle w:val="ListParagraph"/>
        <w:numPr>
          <w:ilvl w:val="0"/>
          <w:numId w:val="28"/>
          <w:numberingChange w:id="31" w:author="Michael Fitzpatrick" w:date="2011-11-20T14:35:00Z" w:original="%1:1:0:."/>
        </w:numPr>
        <w:rPr>
          <w:rFonts w:ascii="Arial" w:hAnsi="Arial"/>
        </w:rPr>
      </w:pPr>
      <w:r>
        <w:rPr>
          <w:rFonts w:ascii="Arial" w:hAnsi="Arial"/>
        </w:rPr>
        <w:t>The DTS design shall m</w:t>
      </w:r>
      <w:r w:rsidR="0072211E">
        <w:rPr>
          <w:rFonts w:ascii="Arial" w:hAnsi="Arial"/>
        </w:rPr>
        <w:t>aintain the overall functiona</w:t>
      </w:r>
      <w:r>
        <w:rPr>
          <w:rFonts w:ascii="Arial" w:hAnsi="Arial"/>
        </w:rPr>
        <w:t xml:space="preserve">lity of the existing transport portion of E2E system without imposing major changes to existing </w:t>
      </w:r>
      <w:r w:rsidR="006B7E49">
        <w:rPr>
          <w:rFonts w:ascii="Arial" w:hAnsi="Arial"/>
        </w:rPr>
        <w:t xml:space="preserve">E2E </w:t>
      </w:r>
      <w:r>
        <w:rPr>
          <w:rFonts w:ascii="Arial" w:hAnsi="Arial"/>
        </w:rPr>
        <w:t>code.</w:t>
      </w:r>
    </w:p>
    <w:p w:rsidR="00A4073D" w:rsidRDefault="006B7E49" w:rsidP="00A4073D">
      <w:pPr>
        <w:pStyle w:val="ListParagraph"/>
        <w:numPr>
          <w:ilvl w:val="0"/>
          <w:numId w:val="28"/>
          <w:numberingChange w:id="32" w:author="Michael Fitzpatrick" w:date="2011-11-20T14:35:00Z" w:original="%1:2:0:."/>
        </w:numPr>
        <w:rPr>
          <w:rFonts w:ascii="Arial" w:hAnsi="Arial"/>
        </w:rPr>
      </w:pPr>
      <w:r>
        <w:rPr>
          <w:rFonts w:ascii="Arial" w:hAnsi="Arial"/>
        </w:rPr>
        <w:t>The DTS shall c</w:t>
      </w:r>
      <w:r w:rsidR="007265AE" w:rsidRPr="0072211E">
        <w:rPr>
          <w:rFonts w:ascii="Arial" w:hAnsi="Arial"/>
        </w:rPr>
        <w:t xml:space="preserve">omply with the same requirements placed on the transport portion of the </w:t>
      </w:r>
      <w:r w:rsidR="008432A8">
        <w:rPr>
          <w:rFonts w:ascii="Arial" w:hAnsi="Arial"/>
        </w:rPr>
        <w:t>cu</w:t>
      </w:r>
      <w:r w:rsidR="00A4073D">
        <w:rPr>
          <w:rFonts w:ascii="Arial" w:hAnsi="Arial"/>
        </w:rPr>
        <w:t>rrent E2E system in production [6]. These are summarized below:</w:t>
      </w:r>
    </w:p>
    <w:p w:rsidR="00A4073D" w:rsidRDefault="00A4073D" w:rsidP="00A4073D">
      <w:pPr>
        <w:pStyle w:val="ListParagraph"/>
        <w:ind w:left="780"/>
        <w:rPr>
          <w:rFonts w:ascii="Arial" w:hAnsi="Arial"/>
        </w:rPr>
      </w:pPr>
    </w:p>
    <w:p w:rsidR="00A4073D" w:rsidRDefault="008432A8" w:rsidP="00A4073D">
      <w:pPr>
        <w:pStyle w:val="ListParagraph"/>
        <w:numPr>
          <w:ilvl w:val="1"/>
          <w:numId w:val="28"/>
          <w:numberingChange w:id="33" w:author="Michael Fitzpatrick" w:date="2011-11-20T14:35:00Z" w:original="%2:1:4:."/>
        </w:numPr>
        <w:rPr>
          <w:rFonts w:ascii="Arial" w:hAnsi="Arial"/>
        </w:rPr>
      </w:pPr>
      <w:r w:rsidRPr="00A4073D">
        <w:rPr>
          <w:rFonts w:ascii="Arial" w:hAnsi="Arial"/>
        </w:rPr>
        <w:t>The DTS</w:t>
      </w:r>
      <w:r w:rsidR="00BC1DC2" w:rsidRPr="00A4073D">
        <w:rPr>
          <w:rFonts w:ascii="Arial" w:hAnsi="Arial"/>
        </w:rPr>
        <w:t xml:space="preserve"> shall provide an interface for external E2E boundary objects.</w:t>
      </w:r>
    </w:p>
    <w:p w:rsidR="00A4073D" w:rsidRDefault="008432A8" w:rsidP="00A4073D">
      <w:pPr>
        <w:pStyle w:val="ListParagraph"/>
        <w:numPr>
          <w:ilvl w:val="1"/>
          <w:numId w:val="28"/>
          <w:numberingChange w:id="34" w:author="Michael Fitzpatrick" w:date="2011-11-20T14:35:00Z" w:original="%2:2:4:."/>
        </w:numPr>
        <w:rPr>
          <w:rFonts w:ascii="Arial" w:hAnsi="Arial"/>
        </w:rPr>
      </w:pPr>
      <w:r w:rsidRPr="00A4073D">
        <w:rPr>
          <w:rFonts w:ascii="Arial" w:hAnsi="Arial"/>
        </w:rPr>
        <w:t>The DTS</w:t>
      </w:r>
      <w:r w:rsidR="00BC1DC2" w:rsidRPr="00A4073D">
        <w:rPr>
          <w:rFonts w:ascii="Arial" w:hAnsi="Arial"/>
        </w:rPr>
        <w:t xml:space="preserve"> will guarantee the reliable and immutable transfer of data between all start and</w:t>
      </w:r>
      <w:r w:rsidR="00A4073D">
        <w:rPr>
          <w:rFonts w:ascii="Arial" w:hAnsi="Arial"/>
        </w:rPr>
        <w:t xml:space="preserve"> end points controlled by the DTS</w:t>
      </w:r>
      <w:r w:rsidR="00BC1DC2" w:rsidRPr="00A4073D">
        <w:rPr>
          <w:rFonts w:ascii="Arial" w:hAnsi="Arial"/>
        </w:rPr>
        <w:t>.</w:t>
      </w:r>
    </w:p>
    <w:p w:rsidR="00A4073D" w:rsidRDefault="008432A8" w:rsidP="00A4073D">
      <w:pPr>
        <w:pStyle w:val="ListParagraph"/>
        <w:numPr>
          <w:ilvl w:val="1"/>
          <w:numId w:val="28"/>
          <w:numberingChange w:id="35" w:author="Michael Fitzpatrick" w:date="2011-11-20T14:35:00Z" w:original="%2:3:4:."/>
        </w:numPr>
        <w:rPr>
          <w:rFonts w:ascii="Arial" w:hAnsi="Arial"/>
        </w:rPr>
      </w:pPr>
      <w:r w:rsidRPr="00A4073D">
        <w:rPr>
          <w:rFonts w:ascii="Arial" w:hAnsi="Arial"/>
        </w:rPr>
        <w:t>The DTS</w:t>
      </w:r>
      <w:r w:rsidR="00BC1DC2" w:rsidRPr="00A4073D">
        <w:rPr>
          <w:rFonts w:ascii="Arial" w:hAnsi="Arial"/>
        </w:rPr>
        <w:t xml:space="preserve"> will operate in such a way as to maximize its use of available bandwidth for bulk data transfer without interfering (in any significant way) with normal network traffic.</w:t>
      </w:r>
    </w:p>
    <w:p w:rsidR="00A4073D" w:rsidRDefault="008432A8" w:rsidP="00A4073D">
      <w:pPr>
        <w:pStyle w:val="ListParagraph"/>
        <w:numPr>
          <w:ilvl w:val="1"/>
          <w:numId w:val="28"/>
          <w:numberingChange w:id="36" w:author="Michael Fitzpatrick" w:date="2011-11-20T14:35:00Z" w:original="%2:4:4:."/>
        </w:numPr>
        <w:rPr>
          <w:rFonts w:ascii="Arial" w:hAnsi="Arial"/>
        </w:rPr>
      </w:pPr>
      <w:r w:rsidRPr="00A4073D">
        <w:rPr>
          <w:rFonts w:ascii="Arial" w:hAnsi="Arial"/>
        </w:rPr>
        <w:t>The DTS</w:t>
      </w:r>
      <w:r w:rsidR="00BC1DC2" w:rsidRPr="00A4073D">
        <w:rPr>
          <w:rFonts w:ascii="Arial" w:hAnsi="Arial"/>
        </w:rPr>
        <w:t xml:space="preserve"> will persist the state of pending data transfers across network outages, system failures and unexpected crashes of the software, recovering automatically once local or remote services become available.</w:t>
      </w:r>
    </w:p>
    <w:p w:rsidR="00A4073D" w:rsidRDefault="008432A8" w:rsidP="00A4073D">
      <w:pPr>
        <w:pStyle w:val="ListParagraph"/>
        <w:numPr>
          <w:ilvl w:val="1"/>
          <w:numId w:val="28"/>
          <w:numberingChange w:id="37" w:author="Michael Fitzpatrick" w:date="2011-11-20T14:35:00Z" w:original="%2:5:4:."/>
        </w:numPr>
        <w:rPr>
          <w:rFonts w:ascii="Arial" w:hAnsi="Arial"/>
        </w:rPr>
      </w:pPr>
      <w:r w:rsidRPr="00A4073D">
        <w:rPr>
          <w:rFonts w:ascii="Arial" w:hAnsi="Arial"/>
        </w:rPr>
        <w:t>The DTS</w:t>
      </w:r>
      <w:r w:rsidR="00A4073D">
        <w:rPr>
          <w:rFonts w:ascii="Arial" w:hAnsi="Arial"/>
        </w:rPr>
        <w:t xml:space="preserve"> shall be configurable </w:t>
      </w:r>
      <w:r w:rsidR="00BC1DC2" w:rsidRPr="00A4073D">
        <w:rPr>
          <w:rFonts w:ascii="Arial" w:hAnsi="Arial"/>
        </w:rPr>
        <w:t>as to provide flexible routing of data to alternate sites.</w:t>
      </w:r>
    </w:p>
    <w:p w:rsidR="00A4073D" w:rsidRDefault="008432A8" w:rsidP="00A4073D">
      <w:pPr>
        <w:pStyle w:val="ListParagraph"/>
        <w:numPr>
          <w:ilvl w:val="1"/>
          <w:numId w:val="28"/>
          <w:numberingChange w:id="38" w:author="Michael Fitzpatrick" w:date="2011-11-20T14:35:00Z" w:original="%2:6:4:."/>
        </w:numPr>
        <w:rPr>
          <w:rFonts w:ascii="Arial" w:hAnsi="Arial"/>
        </w:rPr>
      </w:pPr>
      <w:r w:rsidRPr="00A4073D">
        <w:rPr>
          <w:rFonts w:ascii="Arial" w:hAnsi="Arial"/>
        </w:rPr>
        <w:t>The DTS</w:t>
      </w:r>
      <w:r w:rsidR="00BC1DC2" w:rsidRPr="00A4073D">
        <w:rPr>
          <w:rFonts w:ascii="Arial" w:hAnsi="Arial"/>
        </w:rPr>
        <w:t xml:space="preserve"> should provide a means to monitor and change the state of the system by operations staff.</w:t>
      </w:r>
    </w:p>
    <w:p w:rsidR="00523C13" w:rsidRPr="00191C6F" w:rsidRDefault="008432A8" w:rsidP="00191C6F">
      <w:pPr>
        <w:pStyle w:val="ListParagraph"/>
        <w:numPr>
          <w:ilvl w:val="1"/>
          <w:numId w:val="28"/>
          <w:numberingChange w:id="39" w:author="Michael Fitzpatrick" w:date="2011-11-20T14:35:00Z" w:original="%2:7:4:."/>
        </w:numPr>
        <w:rPr>
          <w:rFonts w:ascii="Arial" w:hAnsi="Arial"/>
        </w:rPr>
      </w:pPr>
      <w:r w:rsidRPr="00A4073D">
        <w:rPr>
          <w:rFonts w:ascii="Arial" w:hAnsi="Arial"/>
        </w:rPr>
        <w:t>The DTS</w:t>
      </w:r>
      <w:r w:rsidR="00BC1DC2" w:rsidRPr="00A4073D">
        <w:rPr>
          <w:rFonts w:ascii="Arial" w:hAnsi="Arial"/>
        </w:rPr>
        <w:t xml:space="preserve"> should provide a choice of transfer protocols to be used, allowing the operator to choose a protocol suitable for a particular network environment or for the type of data to be moved.</w:t>
      </w:r>
    </w:p>
    <w:p w:rsidR="00FC2AB5" w:rsidRDefault="00411E7D" w:rsidP="00A437F3">
      <w:pPr>
        <w:pStyle w:val="Heading2"/>
        <w:numPr>
          <w:numberingChange w:id="40" w:author="Michael Fitzpatrick" w:date="2011-11-20T14:35:00Z" w:original=""/>
        </w:numPr>
      </w:pPr>
      <w:bookmarkStart w:id="41" w:name="_Toc164474086"/>
      <w:bookmarkStart w:id="42" w:name="_Toc178312396"/>
      <w:r>
        <w:t xml:space="preserve">E2EV17 </w:t>
      </w:r>
      <w:r w:rsidR="00A437F3">
        <w:t>Phased DTS integration</w:t>
      </w:r>
      <w:r w:rsidR="00FC2AB5">
        <w:t>:</w:t>
      </w:r>
      <w:bookmarkEnd w:id="41"/>
      <w:bookmarkEnd w:id="42"/>
    </w:p>
    <w:p w:rsidR="00283F73" w:rsidRPr="00FC2AB5" w:rsidRDefault="00283F73" w:rsidP="00FC2AB5">
      <w:pPr>
        <w:pStyle w:val="Default"/>
      </w:pPr>
    </w:p>
    <w:p w:rsidR="000A2D27" w:rsidRDefault="00E436C7" w:rsidP="00283F73">
      <w:pPr>
        <w:pStyle w:val="Default"/>
        <w:rPr>
          <w:rFonts w:ascii="Arial" w:hAnsi="Arial"/>
        </w:rPr>
      </w:pPr>
      <w:r>
        <w:rPr>
          <w:rFonts w:ascii="Arial" w:hAnsi="Arial"/>
        </w:rPr>
        <w:t>T</w:t>
      </w:r>
      <w:r w:rsidR="00A437F3">
        <w:rPr>
          <w:rFonts w:ascii="Arial" w:hAnsi="Arial"/>
        </w:rPr>
        <w:t>he DTS will be used</w:t>
      </w:r>
      <w:r w:rsidR="00283F73">
        <w:rPr>
          <w:rFonts w:ascii="Arial" w:hAnsi="Arial"/>
        </w:rPr>
        <w:t xml:space="preserve"> for delivery of </w:t>
      </w:r>
      <w:proofErr w:type="spellStart"/>
      <w:r w:rsidR="00FC2AB5">
        <w:rPr>
          <w:rFonts w:ascii="Arial" w:hAnsi="Arial"/>
        </w:rPr>
        <w:t>DECam</w:t>
      </w:r>
      <w:proofErr w:type="spellEnd"/>
      <w:r w:rsidR="00FC2AB5">
        <w:rPr>
          <w:rFonts w:ascii="Arial" w:hAnsi="Arial"/>
        </w:rPr>
        <w:t xml:space="preserve"> data, both DES source </w:t>
      </w:r>
      <w:r w:rsidR="00477DF9">
        <w:rPr>
          <w:rFonts w:ascii="Arial" w:hAnsi="Arial"/>
        </w:rPr>
        <w:t xml:space="preserve">(raw) </w:t>
      </w:r>
      <w:r w:rsidR="00FC2AB5">
        <w:rPr>
          <w:rFonts w:ascii="Arial" w:hAnsi="Arial"/>
        </w:rPr>
        <w:t xml:space="preserve">data. </w:t>
      </w:r>
      <w:r w:rsidR="009A51EF">
        <w:rPr>
          <w:rFonts w:ascii="Arial" w:hAnsi="Arial"/>
        </w:rPr>
        <w:t>Source</w:t>
      </w:r>
      <w:r w:rsidR="00FC2AB5">
        <w:rPr>
          <w:rFonts w:ascii="Arial" w:hAnsi="Arial"/>
        </w:rPr>
        <w:t xml:space="preserve"> data from other NOAO instruments will continue to use the existing mechanism found in the current E2EV16 system. </w:t>
      </w:r>
    </w:p>
    <w:p w:rsidR="00191C6F" w:rsidRDefault="00191C6F" w:rsidP="00264BE7">
      <w:pPr>
        <w:pStyle w:val="Default"/>
        <w:rPr>
          <w:rFonts w:ascii="Arial" w:hAnsi="Arial"/>
        </w:rPr>
      </w:pPr>
    </w:p>
    <w:p w:rsidR="00191C6F" w:rsidRPr="00191C6F" w:rsidRDefault="00191C6F" w:rsidP="00191C6F">
      <w:pPr>
        <w:pStyle w:val="Heading2"/>
        <w:numPr>
          <w:numberingChange w:id="43" w:author="Michael Fitzpatrick" w:date="2011-11-20T14:35:00Z" w:original=""/>
        </w:numPr>
      </w:pPr>
      <w:bookmarkStart w:id="44" w:name="_Toc164474099"/>
      <w:bookmarkStart w:id="45" w:name="_Toc178312397"/>
      <w:r w:rsidRPr="00191C6F">
        <w:t>SDM Operations Requirements</w:t>
      </w:r>
      <w:bookmarkEnd w:id="44"/>
      <w:r>
        <w:t>:</w:t>
      </w:r>
      <w:bookmarkEnd w:id="45"/>
    </w:p>
    <w:p w:rsidR="00191C6F" w:rsidRDefault="00191C6F" w:rsidP="00191C6F">
      <w:pPr>
        <w:pStyle w:val="Default"/>
      </w:pPr>
    </w:p>
    <w:p w:rsidR="00191C6F" w:rsidRDefault="00191C6F" w:rsidP="00191C6F">
      <w:pPr>
        <w:pStyle w:val="Default"/>
        <w:rPr>
          <w:rFonts w:ascii="Arial" w:hAnsi="Arial"/>
        </w:rPr>
      </w:pPr>
      <w:r>
        <w:rPr>
          <w:rFonts w:ascii="Arial" w:hAnsi="Arial"/>
        </w:rPr>
        <w:t xml:space="preserve">All code to implement these interfaces (DTS, </w:t>
      </w:r>
      <w:proofErr w:type="spellStart"/>
      <w:r>
        <w:rPr>
          <w:rFonts w:ascii="Arial" w:hAnsi="Arial"/>
        </w:rPr>
        <w:t>iSTB</w:t>
      </w:r>
      <w:proofErr w:type="spellEnd"/>
      <w:r>
        <w:rPr>
          <w:rFonts w:ascii="Arial" w:hAnsi="Arial"/>
        </w:rPr>
        <w:t xml:space="preserve"> and </w:t>
      </w:r>
      <w:proofErr w:type="spellStart"/>
      <w:r>
        <w:rPr>
          <w:rFonts w:ascii="Arial" w:hAnsi="Arial"/>
        </w:rPr>
        <w:t>iDCI</w:t>
      </w:r>
      <w:proofErr w:type="spellEnd"/>
      <w:r>
        <w:rPr>
          <w:rFonts w:ascii="Arial" w:hAnsi="Arial"/>
        </w:rPr>
        <w:t xml:space="preserve">) shall be delivered as a package that can be installed, configured and maintained by SDM Operations. </w:t>
      </w:r>
    </w:p>
    <w:p w:rsidR="00191C6F" w:rsidRDefault="00191C6F" w:rsidP="00191C6F">
      <w:pPr>
        <w:pStyle w:val="Default"/>
        <w:rPr>
          <w:rFonts w:ascii="Arial" w:hAnsi="Arial"/>
        </w:rPr>
      </w:pPr>
      <w:r>
        <w:rPr>
          <w:rFonts w:ascii="Arial" w:hAnsi="Arial"/>
        </w:rPr>
        <w:t xml:space="preserve"> </w:t>
      </w:r>
    </w:p>
    <w:p w:rsidR="00191C6F" w:rsidRPr="00191C6F" w:rsidRDefault="00191C6F" w:rsidP="00191C6F">
      <w:pPr>
        <w:pStyle w:val="Default"/>
        <w:numPr>
          <w:ilvl w:val="0"/>
          <w:numId w:val="16"/>
          <w:numberingChange w:id="46" w:author="Michael Fitzpatrick" w:date="2011-11-20T14:35:00Z" w:original=""/>
        </w:numPr>
        <w:rPr>
          <w:rFonts w:ascii="Arial" w:hAnsi="Arial"/>
        </w:rPr>
      </w:pPr>
      <w:r>
        <w:rPr>
          <w:rFonts w:ascii="Arial" w:hAnsi="Arial"/>
        </w:rPr>
        <w:t>The code shall be submitted to the SDM SVN repository;</w:t>
      </w:r>
    </w:p>
    <w:p w:rsidR="00191C6F" w:rsidRDefault="00191C6F" w:rsidP="00191C6F">
      <w:pPr>
        <w:pStyle w:val="Default"/>
        <w:numPr>
          <w:ilvl w:val="0"/>
          <w:numId w:val="16"/>
          <w:numberingChange w:id="47" w:author="Michael Fitzpatrick" w:date="2011-11-20T14:35:00Z" w:original=""/>
        </w:numPr>
        <w:rPr>
          <w:rFonts w:ascii="Arial" w:hAnsi="Arial"/>
        </w:rPr>
      </w:pPr>
      <w:r>
        <w:rPr>
          <w:rFonts w:ascii="Arial" w:hAnsi="Arial"/>
        </w:rPr>
        <w:t>Documentation for each interface package should include:</w:t>
      </w:r>
    </w:p>
    <w:p w:rsidR="00191C6F" w:rsidRDefault="00191C6F" w:rsidP="00191C6F">
      <w:pPr>
        <w:pStyle w:val="Default"/>
        <w:numPr>
          <w:ilvl w:val="1"/>
          <w:numId w:val="16"/>
          <w:numberingChange w:id="48" w:author="Michael Fitzpatrick" w:date="2011-11-20T14:35:00Z" w:original="o"/>
        </w:numPr>
        <w:rPr>
          <w:rFonts w:ascii="Arial" w:hAnsi="Arial"/>
        </w:rPr>
      </w:pPr>
      <w:proofErr w:type="gramStart"/>
      <w:r>
        <w:rPr>
          <w:rFonts w:ascii="Arial" w:hAnsi="Arial"/>
        </w:rPr>
        <w:t>how</w:t>
      </w:r>
      <w:proofErr w:type="gramEnd"/>
      <w:r>
        <w:rPr>
          <w:rFonts w:ascii="Arial" w:hAnsi="Arial"/>
        </w:rPr>
        <w:t xml:space="preserve"> to install and co</w:t>
      </w:r>
      <w:r w:rsidR="000773D4">
        <w:rPr>
          <w:rFonts w:ascii="Arial" w:hAnsi="Arial"/>
        </w:rPr>
        <w:t>nfigure the interface including required:</w:t>
      </w:r>
    </w:p>
    <w:p w:rsidR="00191C6F" w:rsidRDefault="00191C6F" w:rsidP="00191C6F">
      <w:pPr>
        <w:pStyle w:val="Default"/>
        <w:numPr>
          <w:ilvl w:val="2"/>
          <w:numId w:val="16"/>
          <w:numberingChange w:id="49" w:author="Michael Fitzpatrick" w:date="2011-11-20T14:35:00Z" w:original=""/>
        </w:numPr>
        <w:rPr>
          <w:rFonts w:ascii="Arial" w:hAnsi="Arial"/>
        </w:rPr>
      </w:pPr>
      <w:proofErr w:type="gramStart"/>
      <w:r>
        <w:rPr>
          <w:rFonts w:ascii="Arial" w:hAnsi="Arial"/>
        </w:rPr>
        <w:t>user</w:t>
      </w:r>
      <w:proofErr w:type="gramEnd"/>
      <w:r>
        <w:rPr>
          <w:rFonts w:ascii="Arial" w:hAnsi="Arial"/>
        </w:rPr>
        <w:t xml:space="preserve"> accounts;</w:t>
      </w:r>
    </w:p>
    <w:p w:rsidR="00191C6F" w:rsidRDefault="00191C6F" w:rsidP="00191C6F">
      <w:pPr>
        <w:pStyle w:val="Default"/>
        <w:numPr>
          <w:ilvl w:val="2"/>
          <w:numId w:val="16"/>
          <w:numberingChange w:id="50" w:author="Michael Fitzpatrick" w:date="2011-11-20T14:35:00Z" w:original=""/>
        </w:numPr>
        <w:rPr>
          <w:rFonts w:ascii="Arial" w:hAnsi="Arial"/>
        </w:rPr>
      </w:pPr>
      <w:proofErr w:type="gramStart"/>
      <w:r>
        <w:rPr>
          <w:rFonts w:ascii="Arial" w:hAnsi="Arial"/>
        </w:rPr>
        <w:t>port</w:t>
      </w:r>
      <w:proofErr w:type="gramEnd"/>
      <w:r>
        <w:rPr>
          <w:rFonts w:ascii="Arial" w:hAnsi="Arial"/>
        </w:rPr>
        <w:t xml:space="preserve"> numbers;</w:t>
      </w:r>
    </w:p>
    <w:p w:rsidR="00191C6F" w:rsidRDefault="00191C6F" w:rsidP="00191C6F">
      <w:pPr>
        <w:pStyle w:val="Default"/>
        <w:numPr>
          <w:ilvl w:val="2"/>
          <w:numId w:val="16"/>
          <w:numberingChange w:id="51" w:author="Michael Fitzpatrick" w:date="2011-11-20T14:35:00Z" w:original=""/>
        </w:numPr>
        <w:rPr>
          <w:rFonts w:ascii="Arial" w:hAnsi="Arial"/>
        </w:rPr>
      </w:pPr>
      <w:proofErr w:type="gramStart"/>
      <w:r>
        <w:rPr>
          <w:rFonts w:ascii="Arial" w:hAnsi="Arial"/>
        </w:rPr>
        <w:t>firewall</w:t>
      </w:r>
      <w:proofErr w:type="gramEnd"/>
      <w:r>
        <w:rPr>
          <w:rFonts w:ascii="Arial" w:hAnsi="Arial"/>
        </w:rPr>
        <w:t xml:space="preserve"> rules;</w:t>
      </w:r>
    </w:p>
    <w:p w:rsidR="00191C6F" w:rsidRDefault="000773D4" w:rsidP="00191C6F">
      <w:pPr>
        <w:pStyle w:val="Default"/>
        <w:numPr>
          <w:ilvl w:val="2"/>
          <w:numId w:val="16"/>
          <w:numberingChange w:id="52" w:author="Michael Fitzpatrick" w:date="2011-11-20T14:35:00Z" w:original=""/>
        </w:numPr>
        <w:rPr>
          <w:rFonts w:ascii="Arial" w:hAnsi="Arial"/>
        </w:rPr>
      </w:pPr>
      <w:proofErr w:type="gramStart"/>
      <w:r>
        <w:rPr>
          <w:rFonts w:ascii="Arial" w:hAnsi="Arial"/>
        </w:rPr>
        <w:t>list</w:t>
      </w:r>
      <w:proofErr w:type="gramEnd"/>
      <w:r>
        <w:rPr>
          <w:rFonts w:ascii="Arial" w:hAnsi="Arial"/>
        </w:rPr>
        <w:t xml:space="preserve"> of </w:t>
      </w:r>
      <w:r w:rsidR="00191C6F">
        <w:rPr>
          <w:rFonts w:ascii="Arial" w:hAnsi="Arial"/>
        </w:rPr>
        <w:t>pre-requisite middle-ware;</w:t>
      </w:r>
    </w:p>
    <w:p w:rsidR="00191C6F" w:rsidRDefault="00191C6F" w:rsidP="00191C6F">
      <w:pPr>
        <w:pStyle w:val="Default"/>
        <w:numPr>
          <w:ilvl w:val="1"/>
          <w:numId w:val="16"/>
          <w:numberingChange w:id="53" w:author="Michael Fitzpatrick" w:date="2011-11-20T14:35:00Z" w:original="o"/>
        </w:numPr>
        <w:rPr>
          <w:rFonts w:ascii="Arial" w:hAnsi="Arial"/>
        </w:rPr>
      </w:pPr>
      <w:proofErr w:type="gramStart"/>
      <w:r>
        <w:rPr>
          <w:rFonts w:ascii="Arial" w:hAnsi="Arial"/>
        </w:rPr>
        <w:t>trouble</w:t>
      </w:r>
      <w:proofErr w:type="gramEnd"/>
      <w:r>
        <w:rPr>
          <w:rFonts w:ascii="Arial" w:hAnsi="Arial"/>
        </w:rPr>
        <w:t>-shooting guide;</w:t>
      </w:r>
    </w:p>
    <w:p w:rsidR="00191C6F" w:rsidRDefault="00191C6F" w:rsidP="00191C6F">
      <w:pPr>
        <w:pStyle w:val="Default"/>
        <w:numPr>
          <w:ilvl w:val="1"/>
          <w:numId w:val="16"/>
          <w:numberingChange w:id="54" w:author="Michael Fitzpatrick" w:date="2011-11-20T14:35:00Z" w:original="o"/>
        </w:numPr>
        <w:rPr>
          <w:rFonts w:ascii="Arial" w:hAnsi="Arial"/>
        </w:rPr>
      </w:pPr>
      <w:proofErr w:type="gramStart"/>
      <w:r>
        <w:rPr>
          <w:rFonts w:ascii="Arial" w:hAnsi="Arial"/>
        </w:rPr>
        <w:t>user’s</w:t>
      </w:r>
      <w:proofErr w:type="gramEnd"/>
      <w:r>
        <w:rPr>
          <w:rFonts w:ascii="Arial" w:hAnsi="Arial"/>
        </w:rPr>
        <w:t xml:space="preserve"> guide.</w:t>
      </w:r>
    </w:p>
    <w:p w:rsidR="003D2D96" w:rsidRDefault="003D2D96" w:rsidP="00264BE7">
      <w:pPr>
        <w:pStyle w:val="Default"/>
        <w:rPr>
          <w:rFonts w:ascii="Arial" w:hAnsi="Arial"/>
        </w:rPr>
      </w:pPr>
    </w:p>
    <w:p w:rsidR="003D2D96" w:rsidRDefault="003D2D96" w:rsidP="003D2D96">
      <w:pPr>
        <w:pStyle w:val="Heading1"/>
        <w:numPr>
          <w:numberingChange w:id="55" w:author="Michael Fitzpatrick" w:date="2011-11-20T14:35:00Z" w:original=""/>
        </w:numPr>
      </w:pPr>
      <w:bookmarkStart w:id="56" w:name="_Toc164474090"/>
      <w:bookmarkStart w:id="57" w:name="_Toc178312398"/>
      <w:r w:rsidRPr="004B7995">
        <w:t>Interface Documentation Template</w:t>
      </w:r>
      <w:bookmarkEnd w:id="56"/>
      <w:bookmarkEnd w:id="57"/>
    </w:p>
    <w:p w:rsidR="003D2D96" w:rsidRDefault="003D2D96" w:rsidP="003D2D96">
      <w:pPr>
        <w:pStyle w:val="Default"/>
        <w:rPr>
          <w:rFonts w:ascii="Arial" w:hAnsi="Arial"/>
        </w:rPr>
      </w:pPr>
    </w:p>
    <w:p w:rsidR="003D2D96" w:rsidRDefault="003D2D96" w:rsidP="003D2D96">
      <w:pPr>
        <w:pStyle w:val="Default"/>
        <w:rPr>
          <w:rFonts w:ascii="Arial" w:hAnsi="Arial"/>
        </w:rPr>
      </w:pPr>
      <w:r>
        <w:rPr>
          <w:rFonts w:ascii="Arial" w:hAnsi="Arial"/>
        </w:rPr>
        <w:t>A standard organization will be used to document each interface in this document. It consists of the following sections.</w:t>
      </w:r>
    </w:p>
    <w:p w:rsidR="003D2D96" w:rsidRPr="004B7995" w:rsidRDefault="003D2D96" w:rsidP="003D2D96">
      <w:pPr>
        <w:pStyle w:val="Default"/>
        <w:rPr>
          <w:rFonts w:ascii="Arial" w:hAnsi="Arial"/>
        </w:rPr>
      </w:pPr>
    </w:p>
    <w:p w:rsidR="003D2D96" w:rsidRDefault="003D2D96" w:rsidP="003D2D96">
      <w:pPr>
        <w:pStyle w:val="Default"/>
        <w:numPr>
          <w:ilvl w:val="0"/>
          <w:numId w:val="10"/>
          <w:numberingChange w:id="58" w:author="Michael Fitzpatrick" w:date="2011-11-20T14:35:00Z" w:original="%1:1:0:."/>
        </w:numPr>
        <w:rPr>
          <w:rFonts w:ascii="Arial" w:hAnsi="Arial"/>
        </w:rPr>
      </w:pPr>
      <w:r w:rsidRPr="006A3A0C">
        <w:rPr>
          <w:rFonts w:ascii="Arial" w:hAnsi="Arial"/>
        </w:rPr>
        <w:t xml:space="preserve">Interface Identity </w:t>
      </w:r>
      <w:r>
        <w:rPr>
          <w:rFonts w:ascii="Arial" w:hAnsi="Arial"/>
        </w:rPr>
        <w:t>– The name of the interface.</w:t>
      </w:r>
    </w:p>
    <w:p w:rsidR="003D2D96" w:rsidRDefault="003D2D96" w:rsidP="003D2D96">
      <w:pPr>
        <w:pStyle w:val="Default"/>
        <w:numPr>
          <w:ilvl w:val="0"/>
          <w:numId w:val="10"/>
          <w:numberingChange w:id="59" w:author="Michael Fitzpatrick" w:date="2011-11-20T14:35:00Z" w:original="%1:2:0:."/>
        </w:numPr>
        <w:rPr>
          <w:rFonts w:ascii="Arial" w:hAnsi="Arial"/>
        </w:rPr>
      </w:pPr>
      <w:r w:rsidRPr="006A3A0C">
        <w:rPr>
          <w:rFonts w:ascii="Arial" w:hAnsi="Arial"/>
        </w:rPr>
        <w:t>Resources</w:t>
      </w:r>
      <w:r>
        <w:rPr>
          <w:rFonts w:ascii="Arial" w:hAnsi="Arial"/>
        </w:rPr>
        <w:t xml:space="preserve"> – The set of resources provided to its actors. Resources can be operations (such as methods, procedures, and functions), but can be more general things, such as data streams, shared data, and messaging. For each resource you should describe:</w:t>
      </w:r>
    </w:p>
    <w:p w:rsidR="003D2D96" w:rsidRDefault="003D2D96" w:rsidP="003D2D96">
      <w:pPr>
        <w:pStyle w:val="Default"/>
        <w:numPr>
          <w:ilvl w:val="1"/>
          <w:numId w:val="10"/>
          <w:numberingChange w:id="60" w:author="Michael Fitzpatrick" w:date="2011-11-20T14:35:00Z" w:original="%2:1:4:."/>
        </w:numPr>
        <w:rPr>
          <w:rFonts w:ascii="Arial" w:hAnsi="Arial"/>
        </w:rPr>
      </w:pPr>
      <w:r w:rsidRPr="00D04127">
        <w:rPr>
          <w:rFonts w:ascii="Arial" w:hAnsi="Arial"/>
          <w:i/>
        </w:rPr>
        <w:t>Syntax</w:t>
      </w:r>
      <w:r>
        <w:rPr>
          <w:rFonts w:ascii="Arial" w:hAnsi="Arial"/>
        </w:rPr>
        <w:t xml:space="preserve"> – The signature, includes the name of the resource, names and data types of arguments, return values, etc</w:t>
      </w:r>
      <w:proofErr w:type="gramStart"/>
      <w:r>
        <w:rPr>
          <w:rFonts w:ascii="Arial" w:hAnsi="Arial"/>
        </w:rPr>
        <w:t>..</w:t>
      </w:r>
      <w:proofErr w:type="gramEnd"/>
    </w:p>
    <w:p w:rsidR="003D2D96" w:rsidRDefault="003D2D96" w:rsidP="003D2D96">
      <w:pPr>
        <w:pStyle w:val="Default"/>
        <w:numPr>
          <w:ilvl w:val="1"/>
          <w:numId w:val="10"/>
          <w:numberingChange w:id="61" w:author="Michael Fitzpatrick" w:date="2011-11-20T14:35:00Z" w:original="%2:2:4:."/>
        </w:numPr>
        <w:rPr>
          <w:rFonts w:ascii="Arial" w:hAnsi="Arial"/>
        </w:rPr>
      </w:pPr>
      <w:r w:rsidRPr="00D04127">
        <w:rPr>
          <w:rFonts w:ascii="Arial" w:hAnsi="Arial"/>
          <w:i/>
        </w:rPr>
        <w:t>Semantics</w:t>
      </w:r>
      <w:r>
        <w:rPr>
          <w:rFonts w:ascii="Arial" w:hAnsi="Arial"/>
        </w:rPr>
        <w:t xml:space="preserve"> – What is the result of using this resource?</w:t>
      </w:r>
    </w:p>
    <w:p w:rsidR="003D2D96" w:rsidRDefault="003D2D96" w:rsidP="003D2D96">
      <w:pPr>
        <w:pStyle w:val="Default"/>
        <w:numPr>
          <w:ilvl w:val="1"/>
          <w:numId w:val="10"/>
          <w:numberingChange w:id="62" w:author="Michael Fitzpatrick" w:date="2011-11-20T14:35:00Z" w:original="%2:3:4:."/>
        </w:numPr>
        <w:rPr>
          <w:rFonts w:ascii="Arial" w:hAnsi="Arial"/>
        </w:rPr>
      </w:pPr>
      <w:r w:rsidRPr="00D04127">
        <w:rPr>
          <w:rFonts w:ascii="Arial" w:hAnsi="Arial"/>
          <w:i/>
        </w:rPr>
        <w:t>Error Handling</w:t>
      </w:r>
      <w:r>
        <w:rPr>
          <w:rFonts w:ascii="Arial" w:hAnsi="Arial"/>
        </w:rPr>
        <w:t xml:space="preserve"> – Describe error conditions and exceptions that can be raised by this resource.</w:t>
      </w:r>
    </w:p>
    <w:p w:rsidR="00CC3373" w:rsidRPr="003D2D96" w:rsidRDefault="003D2D96" w:rsidP="00264BE7">
      <w:pPr>
        <w:pStyle w:val="Default"/>
        <w:numPr>
          <w:ilvl w:val="1"/>
          <w:numId w:val="10"/>
          <w:numberingChange w:id="63" w:author="Michael Fitzpatrick" w:date="2011-11-20T14:35:00Z" w:original="%2:4:4:."/>
        </w:numPr>
        <w:rPr>
          <w:rFonts w:ascii="Arial" w:hAnsi="Arial"/>
          <w:i/>
        </w:rPr>
      </w:pPr>
      <w:r w:rsidRPr="00B85F6A">
        <w:rPr>
          <w:rFonts w:ascii="Arial" w:hAnsi="Arial"/>
          <w:i/>
        </w:rPr>
        <w:t>Requirements</w:t>
      </w:r>
      <w:r>
        <w:rPr>
          <w:rFonts w:ascii="Arial" w:hAnsi="Arial"/>
          <w:i/>
        </w:rPr>
        <w:t xml:space="preserve"> </w:t>
      </w:r>
      <w:r>
        <w:rPr>
          <w:rFonts w:ascii="Arial" w:hAnsi="Arial"/>
        </w:rPr>
        <w:t>– Requirements placed on either input/output interfaces.</w:t>
      </w:r>
    </w:p>
    <w:p w:rsidR="00264BE7" w:rsidRDefault="00264BE7" w:rsidP="009B5CAA">
      <w:pPr>
        <w:pStyle w:val="Heading1"/>
        <w:numPr>
          <w:numberingChange w:id="64" w:author="Michael Fitzpatrick" w:date="2011-11-20T14:35:00Z" w:original=""/>
        </w:numPr>
      </w:pPr>
      <w:bookmarkStart w:id="65" w:name="_Toc164474091"/>
      <w:bookmarkStart w:id="66" w:name="_Toc178312399"/>
      <w:r>
        <w:t>Interfaces</w:t>
      </w:r>
      <w:bookmarkEnd w:id="65"/>
      <w:bookmarkEnd w:id="66"/>
    </w:p>
    <w:p w:rsidR="00264BE7" w:rsidRDefault="00264BE7" w:rsidP="00264BE7">
      <w:pPr>
        <w:pStyle w:val="Default"/>
      </w:pPr>
    </w:p>
    <w:p w:rsidR="003E3F26" w:rsidRDefault="003E3F26" w:rsidP="00264BE7">
      <w:pPr>
        <w:pStyle w:val="Default"/>
        <w:rPr>
          <w:rFonts w:ascii="Arial" w:hAnsi="Arial"/>
        </w:rPr>
      </w:pPr>
      <w:r>
        <w:rPr>
          <w:rFonts w:ascii="Arial" w:hAnsi="Arial"/>
        </w:rPr>
        <w:t>This ICD describes the standard</w:t>
      </w:r>
      <w:r w:rsidR="00264BE7" w:rsidRPr="00264BE7">
        <w:rPr>
          <w:rFonts w:ascii="Arial" w:hAnsi="Arial"/>
        </w:rPr>
        <w:t xml:space="preserve"> approach </w:t>
      </w:r>
      <w:r>
        <w:rPr>
          <w:rFonts w:ascii="Arial" w:hAnsi="Arial"/>
        </w:rPr>
        <w:t xml:space="preserve">to transporting </w:t>
      </w:r>
      <w:proofErr w:type="spellStart"/>
      <w:r>
        <w:rPr>
          <w:rFonts w:ascii="Arial" w:hAnsi="Arial"/>
        </w:rPr>
        <w:t>DECam</w:t>
      </w:r>
      <w:proofErr w:type="spellEnd"/>
      <w:r>
        <w:rPr>
          <w:rFonts w:ascii="Arial" w:hAnsi="Arial"/>
        </w:rPr>
        <w:t xml:space="preserve"> source (raw) data from the instrument to the CTIO Mountain cache, adding the required </w:t>
      </w:r>
      <w:proofErr w:type="spellStart"/>
      <w:r>
        <w:rPr>
          <w:rFonts w:ascii="Arial" w:hAnsi="Arial"/>
        </w:rPr>
        <w:t>iSTB</w:t>
      </w:r>
      <w:proofErr w:type="spellEnd"/>
      <w:r>
        <w:rPr>
          <w:rFonts w:ascii="Arial" w:hAnsi="Arial"/>
        </w:rPr>
        <w:t xml:space="preserve"> metadata to the headers before transporting copies downstream to</w:t>
      </w:r>
      <w:r w:rsidR="00A92999">
        <w:rPr>
          <w:rFonts w:ascii="Arial" w:hAnsi="Arial"/>
        </w:rPr>
        <w:t xml:space="preserve"> NOAO archive in</w:t>
      </w:r>
      <w:r>
        <w:rPr>
          <w:rFonts w:ascii="Arial" w:hAnsi="Arial"/>
        </w:rPr>
        <w:t xml:space="preserve"> La Serena, </w:t>
      </w:r>
      <w:r w:rsidR="00A92999">
        <w:rPr>
          <w:rFonts w:ascii="Arial" w:hAnsi="Arial"/>
        </w:rPr>
        <w:t xml:space="preserve">Chile, the Dark Energy Survey (DES) at NCSA, Urbana, Illinois, </w:t>
      </w:r>
      <w:r>
        <w:rPr>
          <w:rFonts w:ascii="Arial" w:hAnsi="Arial"/>
        </w:rPr>
        <w:t xml:space="preserve">and terminating at </w:t>
      </w:r>
      <w:r w:rsidR="00A92999">
        <w:rPr>
          <w:rFonts w:ascii="Arial" w:hAnsi="Arial"/>
        </w:rPr>
        <w:t xml:space="preserve">the NOAO archive in </w:t>
      </w:r>
      <w:r>
        <w:rPr>
          <w:rFonts w:ascii="Arial" w:hAnsi="Arial"/>
        </w:rPr>
        <w:t>Tucson</w:t>
      </w:r>
      <w:r w:rsidR="00A92999">
        <w:rPr>
          <w:rFonts w:ascii="Arial" w:hAnsi="Arial"/>
        </w:rPr>
        <w:t>, Arizona</w:t>
      </w:r>
      <w:r>
        <w:rPr>
          <w:rFonts w:ascii="Arial" w:hAnsi="Arial"/>
        </w:rPr>
        <w:t>.</w:t>
      </w:r>
    </w:p>
    <w:p w:rsidR="00264BE7" w:rsidRPr="00264BE7" w:rsidRDefault="003E3F26" w:rsidP="00264BE7">
      <w:pPr>
        <w:pStyle w:val="Default"/>
        <w:rPr>
          <w:rFonts w:ascii="Arial" w:hAnsi="Arial"/>
        </w:rPr>
      </w:pPr>
      <w:r>
        <w:rPr>
          <w:rFonts w:ascii="Arial" w:hAnsi="Arial"/>
        </w:rPr>
        <w:t xml:space="preserve"> </w:t>
      </w:r>
    </w:p>
    <w:p w:rsidR="002F68DE" w:rsidRDefault="002F68DE" w:rsidP="00264BE7">
      <w:pPr>
        <w:pStyle w:val="Default"/>
        <w:rPr>
          <w:rFonts w:ascii="Arial" w:hAnsi="Arial"/>
        </w:rPr>
      </w:pPr>
      <w:r>
        <w:rPr>
          <w:rFonts w:ascii="Arial" w:hAnsi="Arial"/>
        </w:rPr>
        <w:t xml:space="preserve">The boundary objects </w:t>
      </w:r>
      <w:r w:rsidR="005314B9">
        <w:rPr>
          <w:rFonts w:ascii="Arial" w:hAnsi="Arial"/>
        </w:rPr>
        <w:t>are resource elements from four</w:t>
      </w:r>
      <w:r w:rsidR="00FF08A5">
        <w:rPr>
          <w:rFonts w:ascii="Arial" w:hAnsi="Arial"/>
        </w:rPr>
        <w:t xml:space="preserve"> different sub-systems at different locations along the transport path:</w:t>
      </w:r>
    </w:p>
    <w:p w:rsidR="003A5401" w:rsidRDefault="00FF08A5" w:rsidP="002F68DE">
      <w:pPr>
        <w:pStyle w:val="Default"/>
        <w:numPr>
          <w:ilvl w:val="0"/>
          <w:numId w:val="11"/>
          <w:numberingChange w:id="67" w:author="Michael Fitzpatrick" w:date="2011-11-20T14:35:00Z" w:original="%1:1:0:."/>
        </w:numPr>
        <w:rPr>
          <w:rFonts w:ascii="Arial" w:hAnsi="Arial"/>
        </w:rPr>
      </w:pPr>
      <w:r w:rsidRPr="00FF08A5">
        <w:rPr>
          <w:rFonts w:ascii="Arial" w:hAnsi="Arial"/>
          <w:b/>
          <w:u w:val="single"/>
        </w:rPr>
        <w:t>At the Dome</w:t>
      </w:r>
      <w:r>
        <w:rPr>
          <w:rFonts w:ascii="Arial" w:hAnsi="Arial"/>
        </w:rPr>
        <w:t xml:space="preserve">: </w:t>
      </w:r>
      <w:r w:rsidR="002930DE">
        <w:rPr>
          <w:rFonts w:ascii="Arial" w:hAnsi="Arial"/>
        </w:rPr>
        <w:t>Telescope instrument</w:t>
      </w:r>
      <w:r w:rsidR="003A5401">
        <w:rPr>
          <w:rFonts w:ascii="Arial" w:hAnsi="Arial"/>
        </w:rPr>
        <w:t xml:space="preserve"> data acquisition system</w:t>
      </w:r>
      <w:r w:rsidR="002930DE">
        <w:rPr>
          <w:rFonts w:ascii="Arial" w:hAnsi="Arial"/>
        </w:rPr>
        <w:t xml:space="preserve"> (DHS)</w:t>
      </w:r>
    </w:p>
    <w:p w:rsidR="00A040E7" w:rsidRPr="00A040E7" w:rsidRDefault="00FF08A5" w:rsidP="00A040E7">
      <w:pPr>
        <w:pStyle w:val="Default"/>
        <w:numPr>
          <w:ilvl w:val="0"/>
          <w:numId w:val="11"/>
          <w:numberingChange w:id="68" w:author="Michael Fitzpatrick" w:date="2011-11-20T14:35:00Z" w:original="%1:2:0:."/>
        </w:numPr>
        <w:rPr>
          <w:rFonts w:ascii="Arial" w:hAnsi="Arial"/>
        </w:rPr>
      </w:pPr>
      <w:r w:rsidRPr="00A040E7">
        <w:rPr>
          <w:rFonts w:ascii="Arial" w:hAnsi="Arial"/>
          <w:b/>
          <w:u w:val="single"/>
        </w:rPr>
        <w:t>At the Mountain Cache</w:t>
      </w:r>
      <w:r w:rsidRPr="00A040E7">
        <w:rPr>
          <w:rFonts w:ascii="Arial" w:hAnsi="Arial"/>
        </w:rPr>
        <w:t xml:space="preserve">: </w:t>
      </w:r>
      <w:r w:rsidR="00A040E7" w:rsidRPr="00E436C7">
        <w:rPr>
          <w:rFonts w:ascii="Arial" w:hAnsi="Arial"/>
        </w:rPr>
        <w:t>Save-the-Bits (</w:t>
      </w:r>
      <w:proofErr w:type="spellStart"/>
      <w:r w:rsidR="00A040E7" w:rsidRPr="00E436C7">
        <w:rPr>
          <w:rFonts w:ascii="Arial" w:hAnsi="Arial"/>
        </w:rPr>
        <w:t>iSTB</w:t>
      </w:r>
      <w:proofErr w:type="spellEnd"/>
      <w:r w:rsidR="00A040E7" w:rsidRPr="00E436C7">
        <w:rPr>
          <w:rFonts w:ascii="Arial" w:hAnsi="Arial"/>
        </w:rPr>
        <w:t>)</w:t>
      </w:r>
      <w:r w:rsidR="00A040E7">
        <w:rPr>
          <w:rFonts w:ascii="Arial" w:hAnsi="Arial"/>
        </w:rPr>
        <w:t xml:space="preserve">, </w:t>
      </w:r>
      <w:r w:rsidR="003A5401" w:rsidRPr="00A040E7">
        <w:rPr>
          <w:rFonts w:ascii="Arial" w:hAnsi="Arial"/>
        </w:rPr>
        <w:t>Data Transport System (DTS)</w:t>
      </w:r>
      <w:r w:rsidR="00A040E7">
        <w:rPr>
          <w:rFonts w:ascii="Arial" w:hAnsi="Arial"/>
        </w:rPr>
        <w:t>.</w:t>
      </w:r>
      <w:r w:rsidRPr="00A040E7">
        <w:rPr>
          <w:rFonts w:ascii="Arial" w:hAnsi="Arial"/>
        </w:rPr>
        <w:t xml:space="preserve"> </w:t>
      </w:r>
    </w:p>
    <w:p w:rsidR="00FF08A5" w:rsidRPr="00A040E7" w:rsidRDefault="00186C45" w:rsidP="002E527F">
      <w:pPr>
        <w:pStyle w:val="Default"/>
        <w:numPr>
          <w:ilvl w:val="0"/>
          <w:numId w:val="11"/>
          <w:numberingChange w:id="69" w:author="Michael Fitzpatrick" w:date="2011-11-20T14:35:00Z" w:original="%1:3:0:."/>
        </w:numPr>
        <w:rPr>
          <w:rFonts w:ascii="Arial" w:hAnsi="Arial"/>
        </w:rPr>
      </w:pPr>
      <w:r>
        <w:rPr>
          <w:rFonts w:ascii="Arial" w:hAnsi="Arial"/>
          <w:b/>
          <w:u w:val="single"/>
        </w:rPr>
        <w:t>At a</w:t>
      </w:r>
      <w:r w:rsidR="00FF08A5" w:rsidRPr="00A040E7">
        <w:rPr>
          <w:rFonts w:ascii="Arial" w:hAnsi="Arial"/>
          <w:b/>
          <w:u w:val="single"/>
        </w:rPr>
        <w:t xml:space="preserve"> SDM Archive Site</w:t>
      </w:r>
      <w:r w:rsidR="00FF08A5" w:rsidRPr="00A040E7">
        <w:rPr>
          <w:rFonts w:ascii="Arial" w:hAnsi="Arial"/>
        </w:rPr>
        <w:t>:</w:t>
      </w:r>
      <w:r w:rsidR="002E527F" w:rsidRPr="00A040E7">
        <w:rPr>
          <w:rFonts w:ascii="Arial" w:hAnsi="Arial"/>
        </w:rPr>
        <w:t xml:space="preserve"> Integrative Data Cache Initiative (</w:t>
      </w:r>
      <w:proofErr w:type="spellStart"/>
      <w:r w:rsidR="002E527F" w:rsidRPr="00A040E7">
        <w:rPr>
          <w:rFonts w:ascii="Arial" w:hAnsi="Arial"/>
        </w:rPr>
        <w:t>iDCI</w:t>
      </w:r>
      <w:proofErr w:type="spellEnd"/>
      <w:r w:rsidR="002E527F" w:rsidRPr="00A040E7">
        <w:rPr>
          <w:rFonts w:ascii="Arial" w:hAnsi="Arial"/>
        </w:rPr>
        <w:t>) at</w:t>
      </w:r>
      <w:r w:rsidR="00FF08A5" w:rsidRPr="00A040E7">
        <w:rPr>
          <w:rFonts w:ascii="Arial" w:hAnsi="Arial"/>
        </w:rPr>
        <w:t xml:space="preserve"> La Serena and Tucson</w:t>
      </w:r>
    </w:p>
    <w:p w:rsidR="002F68DE" w:rsidRPr="00F6490C" w:rsidRDefault="00FF08A5" w:rsidP="00F6490C">
      <w:pPr>
        <w:pStyle w:val="Default"/>
        <w:numPr>
          <w:ilvl w:val="0"/>
          <w:numId w:val="11"/>
          <w:numberingChange w:id="70" w:author="Michael Fitzpatrick" w:date="2011-11-20T14:35:00Z" w:original="%1:4:0:."/>
        </w:numPr>
        <w:rPr>
          <w:rFonts w:ascii="Arial" w:hAnsi="Arial"/>
        </w:rPr>
      </w:pPr>
      <w:r>
        <w:rPr>
          <w:rFonts w:ascii="Arial" w:hAnsi="Arial"/>
          <w:b/>
          <w:u w:val="single"/>
        </w:rPr>
        <w:t>At NCSA</w:t>
      </w:r>
      <w:r w:rsidRPr="00FF08A5">
        <w:rPr>
          <w:rFonts w:ascii="Arial" w:hAnsi="Arial"/>
        </w:rPr>
        <w:t>:</w:t>
      </w:r>
      <w:r w:rsidR="002E527F">
        <w:rPr>
          <w:rFonts w:ascii="Arial" w:hAnsi="Arial"/>
        </w:rPr>
        <w:t xml:space="preserve"> End point delivery for</w:t>
      </w:r>
      <w:r>
        <w:rPr>
          <w:rFonts w:ascii="Arial" w:hAnsi="Arial"/>
        </w:rPr>
        <w:t xml:space="preserve"> DES survey data</w:t>
      </w:r>
    </w:p>
    <w:p w:rsidR="002F68DE" w:rsidRDefault="002F68DE" w:rsidP="002F68DE">
      <w:pPr>
        <w:pStyle w:val="Default"/>
        <w:rPr>
          <w:rFonts w:ascii="Arial" w:hAnsi="Arial"/>
        </w:rPr>
      </w:pPr>
    </w:p>
    <w:p w:rsidR="003A5401" w:rsidRDefault="00F6490C" w:rsidP="000A0694">
      <w:pPr>
        <w:pStyle w:val="Default"/>
        <w:rPr>
          <w:rFonts w:ascii="Arial" w:hAnsi="Arial"/>
        </w:rPr>
      </w:pPr>
      <w:r>
        <w:rPr>
          <w:rFonts w:ascii="Arial" w:hAnsi="Arial"/>
        </w:rPr>
        <w:t xml:space="preserve">This document will describe </w:t>
      </w:r>
      <w:r w:rsidR="003A5401">
        <w:rPr>
          <w:rFonts w:ascii="Arial" w:hAnsi="Arial"/>
        </w:rPr>
        <w:t xml:space="preserve">the interfaces to </w:t>
      </w:r>
      <w:r>
        <w:rPr>
          <w:rFonts w:ascii="Arial" w:hAnsi="Arial"/>
        </w:rPr>
        <w:t>these</w:t>
      </w:r>
      <w:r w:rsidR="00FF08A5">
        <w:rPr>
          <w:rFonts w:ascii="Arial" w:hAnsi="Arial"/>
        </w:rPr>
        <w:t xml:space="preserve"> four sub-systems</w:t>
      </w:r>
      <w:r>
        <w:rPr>
          <w:rFonts w:ascii="Arial" w:hAnsi="Arial"/>
        </w:rPr>
        <w:t>.</w:t>
      </w:r>
      <w:r w:rsidR="001B1261">
        <w:rPr>
          <w:rFonts w:ascii="Arial" w:hAnsi="Arial"/>
        </w:rPr>
        <w:t xml:space="preserve"> </w:t>
      </w:r>
    </w:p>
    <w:p w:rsidR="00FF08A5" w:rsidRDefault="00FF08A5" w:rsidP="000A0694">
      <w:pPr>
        <w:pStyle w:val="Default"/>
        <w:rPr>
          <w:rFonts w:ascii="Arial" w:hAnsi="Arial"/>
        </w:rPr>
      </w:pPr>
    </w:p>
    <w:p w:rsidR="003A5401" w:rsidRPr="00FF08A5" w:rsidRDefault="00FF08A5" w:rsidP="00FF08A5">
      <w:pPr>
        <w:pStyle w:val="Heading1"/>
        <w:numPr>
          <w:numberingChange w:id="71" w:author="Michael Fitzpatrick" w:date="2011-11-20T14:35:00Z" w:original=""/>
        </w:numPr>
        <w:rPr>
          <w:u w:val="single"/>
        </w:rPr>
      </w:pPr>
      <w:bookmarkStart w:id="72" w:name="_Toc178312400"/>
      <w:r w:rsidRPr="00FF08A5">
        <w:rPr>
          <w:u w:val="single"/>
        </w:rPr>
        <w:t>1. At the Dome</w:t>
      </w:r>
      <w:r>
        <w:rPr>
          <w:u w:val="single"/>
        </w:rPr>
        <w:t>:</w:t>
      </w:r>
      <w:bookmarkEnd w:id="72"/>
    </w:p>
    <w:p w:rsidR="009A51EF" w:rsidRDefault="009A51EF" w:rsidP="009A51EF">
      <w:pPr>
        <w:pStyle w:val="Default"/>
        <w:rPr>
          <w:rFonts w:ascii="Arial" w:hAnsi="Arial"/>
        </w:rPr>
      </w:pPr>
    </w:p>
    <w:p w:rsidR="007C2E0D" w:rsidRDefault="009A51EF" w:rsidP="009A51EF">
      <w:pPr>
        <w:pStyle w:val="Default"/>
        <w:rPr>
          <w:rFonts w:ascii="Arial" w:hAnsi="Arial"/>
        </w:rPr>
      </w:pPr>
      <w:r>
        <w:rPr>
          <w:rFonts w:ascii="Arial" w:hAnsi="Arial"/>
        </w:rPr>
        <w:t xml:space="preserve">The </w:t>
      </w:r>
      <w:proofErr w:type="spellStart"/>
      <w:r>
        <w:rPr>
          <w:rFonts w:ascii="Arial" w:hAnsi="Arial"/>
        </w:rPr>
        <w:t>DECam</w:t>
      </w:r>
      <w:proofErr w:type="spellEnd"/>
      <w:r>
        <w:rPr>
          <w:rFonts w:ascii="Arial" w:hAnsi="Arial"/>
        </w:rPr>
        <w:t xml:space="preserve"> telescope instrume</w:t>
      </w:r>
      <w:r w:rsidR="002E527F">
        <w:rPr>
          <w:rFonts w:ascii="Arial" w:hAnsi="Arial"/>
        </w:rPr>
        <w:t>nt data acquisition system</w:t>
      </w:r>
      <w:r>
        <w:rPr>
          <w:rFonts w:ascii="Arial" w:hAnsi="Arial"/>
        </w:rPr>
        <w:t xml:space="preserve"> is called SISPI.</w:t>
      </w:r>
      <w:r w:rsidR="00436324">
        <w:rPr>
          <w:rFonts w:ascii="Arial" w:hAnsi="Arial"/>
        </w:rPr>
        <w:t xml:space="preserve"> The </w:t>
      </w:r>
      <w:r w:rsidR="00436324" w:rsidRPr="007C2E0D">
        <w:rPr>
          <w:rFonts w:ascii="Arial" w:hAnsi="Arial"/>
        </w:rPr>
        <w:t>SISPI/Image builder</w:t>
      </w:r>
      <w:r w:rsidR="00C32C21">
        <w:rPr>
          <w:rFonts w:ascii="Arial" w:hAnsi="Arial"/>
        </w:rPr>
        <w:t xml:space="preserve"> will</w:t>
      </w:r>
      <w:r w:rsidR="00436324">
        <w:rPr>
          <w:rFonts w:ascii="Arial" w:hAnsi="Arial"/>
        </w:rPr>
        <w:t xml:space="preserve"> interface with </w:t>
      </w:r>
      <w:proofErr w:type="spellStart"/>
      <w:r w:rsidR="00436324">
        <w:rPr>
          <w:rFonts w:ascii="Arial" w:hAnsi="Arial"/>
        </w:rPr>
        <w:t>iSTB</w:t>
      </w:r>
      <w:proofErr w:type="spellEnd"/>
      <w:r w:rsidR="00436324">
        <w:rPr>
          <w:rFonts w:ascii="Arial" w:hAnsi="Arial"/>
        </w:rPr>
        <w:t xml:space="preserve"> via a </w:t>
      </w:r>
      <w:proofErr w:type="spellStart"/>
      <w:r w:rsidR="00436324" w:rsidRPr="007C2E0D">
        <w:rPr>
          <w:rFonts w:ascii="Arial" w:hAnsi="Arial"/>
          <w:i/>
        </w:rPr>
        <w:t>postproc</w:t>
      </w:r>
      <w:proofErr w:type="spellEnd"/>
      <w:r w:rsidR="00436324">
        <w:rPr>
          <w:rFonts w:ascii="Arial" w:hAnsi="Arial"/>
        </w:rPr>
        <w:t xml:space="preserve"> call. </w:t>
      </w:r>
    </w:p>
    <w:p w:rsidR="007C2E0D" w:rsidRDefault="007C2E0D" w:rsidP="009A51EF">
      <w:pPr>
        <w:pStyle w:val="Default"/>
        <w:rPr>
          <w:rFonts w:ascii="Arial" w:hAnsi="Arial"/>
        </w:rPr>
      </w:pPr>
    </w:p>
    <w:p w:rsidR="003A5401" w:rsidRPr="007C2E0D" w:rsidRDefault="007C2E0D" w:rsidP="009A51EF">
      <w:pPr>
        <w:pStyle w:val="Default"/>
        <w:rPr>
          <w:rFonts w:ascii="Arial" w:hAnsi="Arial"/>
          <w:u w:val="single"/>
        </w:rPr>
      </w:pPr>
      <w:r w:rsidRPr="007C2E0D">
        <w:rPr>
          <w:rFonts w:ascii="Arial" w:hAnsi="Arial"/>
          <w:u w:val="single"/>
        </w:rPr>
        <w:t xml:space="preserve">Resource: </w:t>
      </w:r>
      <w:proofErr w:type="spellStart"/>
      <w:r w:rsidRPr="007C2E0D">
        <w:rPr>
          <w:rFonts w:ascii="Arial" w:hAnsi="Arial"/>
          <w:u w:val="single"/>
        </w:rPr>
        <w:t>iSTB</w:t>
      </w:r>
      <w:proofErr w:type="spellEnd"/>
      <w:r w:rsidRPr="007C2E0D">
        <w:rPr>
          <w:rFonts w:ascii="Arial" w:hAnsi="Arial"/>
          <w:u w:val="single"/>
        </w:rPr>
        <w:t xml:space="preserve"> </w:t>
      </w:r>
      <w:proofErr w:type="spellStart"/>
      <w:r w:rsidRPr="007C2E0D">
        <w:rPr>
          <w:rFonts w:ascii="Arial" w:hAnsi="Arial"/>
          <w:u w:val="single"/>
        </w:rPr>
        <w:t>postproc</w:t>
      </w:r>
      <w:proofErr w:type="spellEnd"/>
      <w:r w:rsidRPr="007C2E0D">
        <w:rPr>
          <w:rFonts w:ascii="Arial" w:hAnsi="Arial"/>
          <w:u w:val="single"/>
        </w:rPr>
        <w:t>:</w:t>
      </w:r>
    </w:p>
    <w:p w:rsidR="007C2E0D" w:rsidRDefault="007C2E0D" w:rsidP="003A5401">
      <w:pPr>
        <w:pStyle w:val="Default"/>
        <w:rPr>
          <w:rFonts w:ascii="Arial" w:hAnsi="Arial"/>
        </w:rPr>
      </w:pPr>
    </w:p>
    <w:p w:rsidR="007C2E0D" w:rsidRDefault="007C2E0D" w:rsidP="003A5401">
      <w:pPr>
        <w:pStyle w:val="Default"/>
        <w:rPr>
          <w:rFonts w:ascii="Arial" w:hAnsi="Arial"/>
        </w:rPr>
      </w:pPr>
      <w:proofErr w:type="spellStart"/>
      <w:r w:rsidRPr="007C2E0D">
        <w:rPr>
          <w:rFonts w:ascii="Arial" w:hAnsi="Arial"/>
        </w:rPr>
        <w:t>Postproc</w:t>
      </w:r>
      <w:proofErr w:type="spellEnd"/>
      <w:r w:rsidRPr="007C2E0D">
        <w:rPr>
          <w:rFonts w:ascii="Arial" w:hAnsi="Arial"/>
        </w:rPr>
        <w:t xml:space="preserve"> is lightweight, quick, and guaranteed not to block.</w:t>
      </w:r>
    </w:p>
    <w:p w:rsidR="007C2E0D" w:rsidRPr="007C2E0D" w:rsidRDefault="007C2E0D" w:rsidP="003A5401">
      <w:pPr>
        <w:pStyle w:val="Default"/>
        <w:rPr>
          <w:rFonts w:ascii="Arial" w:hAnsi="Arial"/>
        </w:rPr>
      </w:pPr>
    </w:p>
    <w:p w:rsidR="007C2E0D" w:rsidRDefault="007C2E0D" w:rsidP="003A5401">
      <w:pPr>
        <w:pStyle w:val="Default"/>
        <w:rPr>
          <w:rFonts w:ascii="Arial" w:hAnsi="Arial"/>
          <w:i/>
        </w:rPr>
      </w:pPr>
      <w:r w:rsidRPr="007C2E0D">
        <w:rPr>
          <w:rFonts w:ascii="Arial" w:hAnsi="Arial"/>
          <w:i/>
        </w:rPr>
        <w:t>Syntax:</w:t>
      </w:r>
    </w:p>
    <w:p w:rsidR="007C2E0D" w:rsidRPr="007C2E0D" w:rsidRDefault="007C2E0D" w:rsidP="003A5401">
      <w:pPr>
        <w:pStyle w:val="Default"/>
        <w:rPr>
          <w:rFonts w:ascii="Arial" w:hAnsi="Arial"/>
          <w:i/>
        </w:rPr>
      </w:pPr>
    </w:p>
    <w:p w:rsidR="007C2E0D" w:rsidRDefault="007C2E0D" w:rsidP="003A5401">
      <w:pPr>
        <w:pStyle w:val="Default"/>
        <w:rPr>
          <w:rFonts w:ascii="Arial" w:hAnsi="Arial"/>
        </w:rPr>
      </w:pPr>
      <w:commentRangeStart w:id="73"/>
      <w:r>
        <w:rPr>
          <w:rFonts w:ascii="Arial" w:hAnsi="Arial"/>
        </w:rPr>
        <w:t xml:space="preserve">The </w:t>
      </w:r>
      <w:r w:rsidRPr="007C2E0D">
        <w:rPr>
          <w:rFonts w:ascii="Arial" w:hAnsi="Arial"/>
        </w:rPr>
        <w:t>SISPI/Image builder</w:t>
      </w:r>
      <w:r>
        <w:rPr>
          <w:rFonts w:ascii="Arial" w:hAnsi="Arial"/>
        </w:rPr>
        <w:t xml:space="preserve"> calls </w:t>
      </w:r>
      <w:commentRangeEnd w:id="73"/>
      <w:r w:rsidR="0005597B">
        <w:rPr>
          <w:rStyle w:val="CommentReference"/>
          <w:rFonts w:ascii="Times New Roman" w:eastAsia="Times New Roman" w:hAnsi="Times New Roman"/>
          <w:vanish/>
          <w:color w:val="auto"/>
        </w:rPr>
        <w:commentReference w:id="73"/>
      </w:r>
      <w:proofErr w:type="spellStart"/>
      <w:r w:rsidRPr="007C2E0D">
        <w:rPr>
          <w:rFonts w:ascii="Arial" w:hAnsi="Arial"/>
          <w:i/>
        </w:rPr>
        <w:t>postproc</w:t>
      </w:r>
      <w:proofErr w:type="spellEnd"/>
      <w:r>
        <w:rPr>
          <w:rFonts w:ascii="Arial" w:hAnsi="Arial"/>
        </w:rPr>
        <w:t xml:space="preserve"> (</w:t>
      </w:r>
      <w:r w:rsidRPr="007C2E0D">
        <w:rPr>
          <w:rFonts w:ascii="Arial" w:hAnsi="Arial"/>
        </w:rPr>
        <w:t>synchronously in the foreground</w:t>
      </w:r>
      <w:r>
        <w:rPr>
          <w:rFonts w:ascii="Arial" w:hAnsi="Arial"/>
        </w:rPr>
        <w:t>):</w:t>
      </w:r>
    </w:p>
    <w:p w:rsidR="007C2E0D" w:rsidRDefault="007C2E0D" w:rsidP="003A5401">
      <w:pPr>
        <w:pStyle w:val="Default"/>
        <w:rPr>
          <w:rFonts w:ascii="Arial" w:hAnsi="Arial"/>
        </w:rPr>
      </w:pPr>
    </w:p>
    <w:p w:rsidR="003D2D96" w:rsidRDefault="007C2E0D" w:rsidP="00D95991">
      <w:pPr>
        <w:pStyle w:val="Default"/>
        <w:ind w:left="1250"/>
        <w:rPr>
          <w:rFonts w:ascii="Courier" w:hAnsi="Courier"/>
          <w:sz w:val="22"/>
        </w:rPr>
      </w:pPr>
      <w:r w:rsidRPr="007C2E0D">
        <w:rPr>
          <w:rFonts w:ascii="Courier" w:hAnsi="Courier"/>
          <w:sz w:val="22"/>
        </w:rPr>
        <w:t>/bits/bin/</w:t>
      </w:r>
      <w:proofErr w:type="spellStart"/>
      <w:r w:rsidRPr="007C2E0D">
        <w:rPr>
          <w:rFonts w:ascii="Courier" w:hAnsi="Courier"/>
          <w:sz w:val="22"/>
        </w:rPr>
        <w:t>postproc</w:t>
      </w:r>
      <w:proofErr w:type="spellEnd"/>
      <w:r w:rsidRPr="007C2E0D">
        <w:rPr>
          <w:rFonts w:ascii="Courier" w:hAnsi="Courier"/>
          <w:sz w:val="22"/>
        </w:rPr>
        <w:t xml:space="preserve"> &lt;pathname to</w:t>
      </w:r>
      <w:r>
        <w:rPr>
          <w:rFonts w:ascii="Courier" w:hAnsi="Courier"/>
          <w:sz w:val="22"/>
        </w:rPr>
        <w:t xml:space="preserve"> file&gt;</w:t>
      </w:r>
    </w:p>
    <w:p w:rsidR="003D2D96" w:rsidRDefault="003D2D96" w:rsidP="003D2D96">
      <w:pPr>
        <w:pStyle w:val="Default"/>
        <w:rPr>
          <w:rFonts w:ascii="Arial" w:hAnsi="Arial"/>
          <w:i/>
        </w:rPr>
      </w:pPr>
    </w:p>
    <w:p w:rsidR="003D2D96" w:rsidRDefault="003D2D96" w:rsidP="003D2D96">
      <w:pPr>
        <w:pStyle w:val="Default"/>
        <w:rPr>
          <w:rFonts w:ascii="Arial" w:hAnsi="Arial"/>
        </w:rPr>
      </w:pPr>
      <w:r w:rsidRPr="005863ED">
        <w:rPr>
          <w:rFonts w:ascii="Arial" w:hAnsi="Arial"/>
          <w:i/>
        </w:rPr>
        <w:t>Semantics</w:t>
      </w:r>
      <w:r>
        <w:rPr>
          <w:rFonts w:ascii="Arial" w:hAnsi="Arial"/>
        </w:rPr>
        <w:t xml:space="preserve">: </w:t>
      </w:r>
    </w:p>
    <w:p w:rsidR="00153663" w:rsidRDefault="00153663" w:rsidP="003D2D96">
      <w:pPr>
        <w:pStyle w:val="Default"/>
        <w:rPr>
          <w:rFonts w:ascii="Arial" w:hAnsi="Arial"/>
        </w:rPr>
      </w:pPr>
    </w:p>
    <w:p w:rsidR="00CD53A3" w:rsidRDefault="00B82CA0" w:rsidP="003D2D96">
      <w:pPr>
        <w:pStyle w:val="Default"/>
        <w:rPr>
          <w:rFonts w:ascii="Arial" w:hAnsi="Arial"/>
        </w:rPr>
      </w:pPr>
      <w:r>
        <w:rPr>
          <w:rFonts w:ascii="Arial" w:hAnsi="Arial"/>
        </w:rPr>
        <w:t xml:space="preserve">The </w:t>
      </w:r>
      <w:proofErr w:type="spellStart"/>
      <w:r w:rsidR="00153663" w:rsidRPr="00B82CA0">
        <w:rPr>
          <w:rFonts w:ascii="Arial" w:hAnsi="Arial"/>
          <w:i/>
        </w:rPr>
        <w:t>postproc</w:t>
      </w:r>
      <w:proofErr w:type="spellEnd"/>
      <w:r w:rsidR="00153663" w:rsidRPr="00153663">
        <w:rPr>
          <w:rFonts w:ascii="Arial" w:hAnsi="Arial"/>
        </w:rPr>
        <w:t xml:space="preserve"> will call both </w:t>
      </w:r>
      <w:proofErr w:type="spellStart"/>
      <w:r w:rsidR="00153663" w:rsidRPr="00AB6DE8">
        <w:rPr>
          <w:rFonts w:ascii="Arial" w:hAnsi="Arial"/>
          <w:i/>
        </w:rPr>
        <w:t>dtslogger</w:t>
      </w:r>
      <w:proofErr w:type="spellEnd"/>
      <w:r w:rsidR="00153663" w:rsidRPr="00153663">
        <w:rPr>
          <w:rFonts w:ascii="Arial" w:hAnsi="Arial"/>
        </w:rPr>
        <w:t xml:space="preserve"> and </w:t>
      </w:r>
      <w:proofErr w:type="spellStart"/>
      <w:r w:rsidR="00153663" w:rsidRPr="00AB6DE8">
        <w:rPr>
          <w:rFonts w:ascii="Arial" w:hAnsi="Arial"/>
          <w:i/>
        </w:rPr>
        <w:t>dtstracker</w:t>
      </w:r>
      <w:proofErr w:type="spellEnd"/>
      <w:r w:rsidR="00153663" w:rsidRPr="00153663">
        <w:rPr>
          <w:rFonts w:ascii="Arial" w:hAnsi="Arial"/>
        </w:rPr>
        <w:t xml:space="preserve">, capture the context metadata (including calendar date and timestamp) and call </w:t>
      </w:r>
      <w:proofErr w:type="spellStart"/>
      <w:r w:rsidR="00153663" w:rsidRPr="00AB6DE8">
        <w:rPr>
          <w:rFonts w:ascii="Arial" w:hAnsi="Arial"/>
          <w:i/>
        </w:rPr>
        <w:t>dtsq</w:t>
      </w:r>
      <w:proofErr w:type="spellEnd"/>
      <w:r w:rsidR="00153663" w:rsidRPr="00153663">
        <w:rPr>
          <w:rFonts w:ascii="Arial" w:hAnsi="Arial"/>
        </w:rPr>
        <w:t xml:space="preserve"> directly and synchronously. </w:t>
      </w:r>
    </w:p>
    <w:p w:rsidR="00B82CA0" w:rsidRDefault="00B82CA0" w:rsidP="003D2D96">
      <w:pPr>
        <w:pStyle w:val="Default"/>
        <w:rPr>
          <w:rFonts w:ascii="Arial" w:hAnsi="Arial"/>
        </w:rPr>
      </w:pPr>
    </w:p>
    <w:p w:rsidR="00B82CA0" w:rsidRDefault="00B82CA0" w:rsidP="003D2D96">
      <w:pPr>
        <w:pStyle w:val="Default"/>
        <w:rPr>
          <w:rFonts w:ascii="Arial" w:hAnsi="Arial"/>
        </w:rPr>
      </w:pPr>
      <w:r w:rsidRPr="00B82CA0">
        <w:rPr>
          <w:rFonts w:ascii="Arial" w:hAnsi="Arial"/>
          <w:i/>
        </w:rPr>
        <w:t>Error Handling:</w:t>
      </w:r>
    </w:p>
    <w:p w:rsidR="00B82CA0" w:rsidRDefault="00B82CA0" w:rsidP="003D2D96">
      <w:pPr>
        <w:pStyle w:val="Default"/>
        <w:rPr>
          <w:rFonts w:ascii="Arial" w:hAnsi="Arial"/>
        </w:rPr>
      </w:pPr>
    </w:p>
    <w:p w:rsidR="00B82CA0" w:rsidRDefault="002607EF" w:rsidP="00CD53A3">
      <w:pPr>
        <w:pStyle w:val="Default"/>
        <w:numPr>
          <w:ilvl w:val="0"/>
          <w:numId w:val="29"/>
          <w:numberingChange w:id="74" w:author="Michael Fitzpatrick" w:date="2011-11-20T14:35:00Z" w:original=""/>
        </w:numPr>
        <w:rPr>
          <w:rFonts w:ascii="Arial" w:hAnsi="Arial"/>
        </w:rPr>
      </w:pPr>
      <w:r>
        <w:rPr>
          <w:rFonts w:ascii="Arial" w:hAnsi="Arial"/>
        </w:rPr>
        <w:t xml:space="preserve">Queuing silently </w:t>
      </w:r>
      <w:proofErr w:type="gramStart"/>
      <w:r>
        <w:rPr>
          <w:rFonts w:ascii="Arial" w:hAnsi="Arial"/>
        </w:rPr>
        <w:t>fails,</w:t>
      </w:r>
      <w:proofErr w:type="gramEnd"/>
      <w:r>
        <w:rPr>
          <w:rFonts w:ascii="Arial" w:hAnsi="Arial"/>
        </w:rPr>
        <w:t xml:space="preserve"> daily monitoring detects and corrects absence.</w:t>
      </w:r>
    </w:p>
    <w:p w:rsidR="00B82CA0" w:rsidRDefault="00B82CA0" w:rsidP="003D2D96">
      <w:pPr>
        <w:pStyle w:val="Default"/>
        <w:rPr>
          <w:rFonts w:ascii="Arial" w:hAnsi="Arial"/>
        </w:rPr>
      </w:pPr>
    </w:p>
    <w:p w:rsidR="00B82CA0" w:rsidRPr="00354ACD" w:rsidRDefault="00B82CA0" w:rsidP="003D2D96">
      <w:pPr>
        <w:pStyle w:val="Default"/>
        <w:rPr>
          <w:rFonts w:ascii="Arial" w:hAnsi="Arial"/>
        </w:rPr>
      </w:pPr>
      <w:r w:rsidRPr="00354ACD">
        <w:rPr>
          <w:rFonts w:ascii="Arial" w:hAnsi="Arial"/>
          <w:i/>
        </w:rPr>
        <w:t>Requirements:</w:t>
      </w:r>
    </w:p>
    <w:p w:rsidR="00B82CA0" w:rsidRDefault="00B82CA0" w:rsidP="003D2D96">
      <w:pPr>
        <w:pStyle w:val="Default"/>
        <w:rPr>
          <w:rFonts w:ascii="Arial" w:hAnsi="Arial"/>
          <w:u w:val="single"/>
        </w:rPr>
      </w:pPr>
    </w:p>
    <w:p w:rsidR="006D0924" w:rsidRDefault="00B82CA0" w:rsidP="006D0924">
      <w:pPr>
        <w:pStyle w:val="Default"/>
        <w:numPr>
          <w:ilvl w:val="0"/>
          <w:numId w:val="25"/>
          <w:numberingChange w:id="75" w:author="Michael Fitzpatrick" w:date="2011-11-20T14:35:00Z" w:original=""/>
        </w:numPr>
        <w:rPr>
          <w:rFonts w:ascii="Arial" w:hAnsi="Arial"/>
        </w:rPr>
      </w:pPr>
      <w:r>
        <w:rPr>
          <w:rFonts w:ascii="Arial" w:hAnsi="Arial"/>
        </w:rPr>
        <w:t>SISPI</w:t>
      </w:r>
      <w:r w:rsidR="006E7627">
        <w:rPr>
          <w:rFonts w:ascii="Arial" w:hAnsi="Arial"/>
        </w:rPr>
        <w:t>:</w:t>
      </w:r>
    </w:p>
    <w:p w:rsidR="006D0924" w:rsidRDefault="006D0924" w:rsidP="006D0924">
      <w:pPr>
        <w:pStyle w:val="Default"/>
        <w:numPr>
          <w:ilvl w:val="1"/>
          <w:numId w:val="25"/>
          <w:numberingChange w:id="76" w:author="Michael Fitzpatrick" w:date="2011-11-20T14:35:00Z" w:original="o"/>
        </w:numPr>
        <w:rPr>
          <w:rFonts w:ascii="Arial" w:hAnsi="Arial"/>
        </w:rPr>
      </w:pPr>
      <w:del w:id="77" w:author="Michael Fitzpatrick" w:date="2011-11-20T15:01:00Z">
        <w:r w:rsidDel="00D96E73">
          <w:rPr>
            <w:rFonts w:ascii="Arial" w:hAnsi="Arial"/>
          </w:rPr>
          <w:delText>TBD</w:delText>
        </w:r>
      </w:del>
      <w:ins w:id="78" w:author="Michael Fitzpatrick" w:date="2011-11-20T15:01:00Z">
        <w:r w:rsidR="00D96E73">
          <w:rPr>
            <w:rFonts w:ascii="Arial" w:hAnsi="Arial"/>
          </w:rPr>
          <w:t xml:space="preserve">The current implementation of SISPI/IB will need to be modified to call the </w:t>
        </w:r>
        <w:proofErr w:type="spellStart"/>
        <w:r w:rsidR="00404220" w:rsidRPr="00404220">
          <w:rPr>
            <w:rFonts w:ascii="Arial" w:hAnsi="Arial"/>
            <w:i/>
            <w:rPrChange w:id="79" w:author="Michael Fitzpatrick" w:date="2011-11-20T15:02:00Z">
              <w:rPr>
                <w:rFonts w:ascii="Arial" w:eastAsia="Times New Roman" w:hAnsi="Arial"/>
                <w:color w:val="auto"/>
              </w:rPr>
            </w:rPrChange>
          </w:rPr>
          <w:t>postproc</w:t>
        </w:r>
        <w:proofErr w:type="spellEnd"/>
        <w:r w:rsidR="00D96E73">
          <w:rPr>
            <w:rFonts w:ascii="Arial" w:hAnsi="Arial"/>
          </w:rPr>
          <w:t xml:space="preserve"> application.</w:t>
        </w:r>
      </w:ins>
    </w:p>
    <w:p w:rsidR="006E7627" w:rsidRPr="006D0924" w:rsidRDefault="006D0924" w:rsidP="006D0924">
      <w:pPr>
        <w:pStyle w:val="Default"/>
        <w:numPr>
          <w:ilvl w:val="0"/>
          <w:numId w:val="25"/>
          <w:numberingChange w:id="80" w:author="Michael Fitzpatrick" w:date="2011-11-20T14:35:00Z" w:original=""/>
        </w:numPr>
        <w:rPr>
          <w:rFonts w:ascii="Arial" w:hAnsi="Arial"/>
        </w:rPr>
      </w:pPr>
      <w:r>
        <w:rPr>
          <w:rFonts w:ascii="Arial" w:hAnsi="Arial"/>
        </w:rPr>
        <w:t>ISTB:</w:t>
      </w:r>
    </w:p>
    <w:p w:rsidR="006E7627" w:rsidRDefault="002607EF" w:rsidP="006E7627">
      <w:pPr>
        <w:pStyle w:val="Default"/>
        <w:numPr>
          <w:ilvl w:val="1"/>
          <w:numId w:val="25"/>
          <w:numberingChange w:id="81" w:author="Michael Fitzpatrick" w:date="2011-11-20T14:35:00Z" w:original="o"/>
        </w:numPr>
        <w:rPr>
          <w:rFonts w:ascii="Arial" w:hAnsi="Arial"/>
        </w:rPr>
      </w:pPr>
      <w:proofErr w:type="gramStart"/>
      <w:r w:rsidRPr="002607EF">
        <w:rPr>
          <w:rFonts w:ascii="Arial" w:hAnsi="Arial"/>
          <w:b/>
        </w:rPr>
        <w:t>super</w:t>
      </w:r>
      <w:proofErr w:type="gramEnd"/>
      <w:r w:rsidR="006E7627" w:rsidRPr="006E7627">
        <w:rPr>
          <w:rFonts w:ascii="Arial" w:hAnsi="Arial"/>
        </w:rPr>
        <w:t xml:space="preserve"> (root) access to SISPI</w:t>
      </w:r>
      <w:ins w:id="82" w:author="Michael Fitzpatrick" w:date="2011-11-20T22:00:00Z">
        <w:r w:rsidR="0005597B">
          <w:rPr>
            <w:rFonts w:ascii="Arial" w:hAnsi="Arial"/>
          </w:rPr>
          <w:t>/IB</w:t>
        </w:r>
      </w:ins>
      <w:r w:rsidR="006E7627" w:rsidRPr="006E7627">
        <w:rPr>
          <w:rFonts w:ascii="Arial" w:hAnsi="Arial"/>
        </w:rPr>
        <w:t xml:space="preserve"> host </w:t>
      </w:r>
      <w:r>
        <w:rPr>
          <w:rFonts w:ascii="Arial" w:hAnsi="Arial"/>
        </w:rPr>
        <w:t xml:space="preserve">is </w:t>
      </w:r>
      <w:r w:rsidR="006E7627" w:rsidRPr="006E7627">
        <w:rPr>
          <w:rFonts w:ascii="Arial" w:hAnsi="Arial"/>
        </w:rPr>
        <w:t>required for SDM operations staff;</w:t>
      </w:r>
    </w:p>
    <w:p w:rsidR="007C2E0D" w:rsidRDefault="006E7627" w:rsidP="00354ACD">
      <w:pPr>
        <w:pStyle w:val="Default"/>
        <w:numPr>
          <w:ilvl w:val="1"/>
          <w:numId w:val="25"/>
          <w:numberingChange w:id="83" w:author="Michael Fitzpatrick" w:date="2011-11-20T14:35:00Z" w:original="o"/>
        </w:numPr>
        <w:rPr>
          <w:rFonts w:ascii="Arial" w:hAnsi="Arial"/>
        </w:rPr>
      </w:pPr>
      <w:r>
        <w:rPr>
          <w:rFonts w:ascii="Arial" w:hAnsi="Arial"/>
        </w:rPr>
        <w:t xml:space="preserve">User </w:t>
      </w:r>
      <w:r w:rsidRPr="006E7627">
        <w:rPr>
          <w:rFonts w:ascii="Arial" w:hAnsi="Arial"/>
          <w:b/>
        </w:rPr>
        <w:t>bits</w:t>
      </w:r>
      <w:r w:rsidRPr="006E7627">
        <w:rPr>
          <w:rFonts w:ascii="Arial" w:hAnsi="Arial"/>
        </w:rPr>
        <w:t xml:space="preserve"> </w:t>
      </w:r>
      <w:r w:rsidR="002607EF">
        <w:rPr>
          <w:rFonts w:ascii="Arial" w:hAnsi="Arial"/>
        </w:rPr>
        <w:t xml:space="preserve">and </w:t>
      </w:r>
      <w:r w:rsidR="002607EF">
        <w:rPr>
          <w:rFonts w:ascii="Arial" w:hAnsi="Arial"/>
          <w:b/>
        </w:rPr>
        <w:t>cache</w:t>
      </w:r>
      <w:r w:rsidR="00AB5AED">
        <w:rPr>
          <w:rFonts w:ascii="Arial" w:hAnsi="Arial"/>
        </w:rPr>
        <w:t xml:space="preserve"> </w:t>
      </w:r>
      <w:r w:rsidR="006D0924">
        <w:rPr>
          <w:rFonts w:ascii="Arial" w:hAnsi="Arial"/>
        </w:rPr>
        <w:t>account</w:t>
      </w:r>
      <w:r w:rsidR="00AB5AED">
        <w:rPr>
          <w:rFonts w:ascii="Arial" w:hAnsi="Arial"/>
        </w:rPr>
        <w:t>s</w:t>
      </w:r>
      <w:r w:rsidR="006D0924">
        <w:rPr>
          <w:rFonts w:ascii="Arial" w:hAnsi="Arial"/>
        </w:rPr>
        <w:t xml:space="preserve"> </w:t>
      </w:r>
      <w:r w:rsidR="00AB5AED">
        <w:rPr>
          <w:rFonts w:ascii="Arial" w:hAnsi="Arial"/>
        </w:rPr>
        <w:t>are</w:t>
      </w:r>
      <w:r>
        <w:rPr>
          <w:rFonts w:ascii="Arial" w:hAnsi="Arial"/>
        </w:rPr>
        <w:t xml:space="preserve"> required on SISPI</w:t>
      </w:r>
      <w:ins w:id="84" w:author="Michael Fitzpatrick" w:date="2011-11-20T22:00:00Z">
        <w:r w:rsidR="0005597B">
          <w:rPr>
            <w:rFonts w:ascii="Arial" w:hAnsi="Arial"/>
          </w:rPr>
          <w:t>/IB</w:t>
        </w:r>
      </w:ins>
      <w:r>
        <w:rPr>
          <w:rFonts w:ascii="Arial" w:hAnsi="Arial"/>
        </w:rPr>
        <w:t xml:space="preserve"> host.</w:t>
      </w:r>
    </w:p>
    <w:p w:rsidR="00123F72" w:rsidRDefault="00123F72" w:rsidP="00354ACD">
      <w:pPr>
        <w:pStyle w:val="Default"/>
        <w:numPr>
          <w:ilvl w:val="1"/>
          <w:numId w:val="25"/>
          <w:ins w:id="85" w:author="Michael Fitzpatrick" w:date="2011-11-20T15:04:00Z"/>
        </w:numPr>
        <w:rPr>
          <w:ins w:id="86" w:author="Michael Fitzpatrick" w:date="2011-11-20T15:14:00Z"/>
          <w:rFonts w:ascii="Arial" w:hAnsi="Arial"/>
        </w:rPr>
      </w:pPr>
      <w:ins w:id="87" w:author="Michael Fitzpatrick" w:date="2011-11-20T15:04:00Z">
        <w:r>
          <w:rPr>
            <w:rFonts w:ascii="Arial" w:hAnsi="Arial"/>
          </w:rPr>
          <w:t xml:space="preserve">These requirements will need to be implemented on each of the seven IB machines used by </w:t>
        </w:r>
        <w:proofErr w:type="spellStart"/>
        <w:r>
          <w:rPr>
            <w:rFonts w:ascii="Arial" w:hAnsi="Arial"/>
          </w:rPr>
          <w:t>DECam</w:t>
        </w:r>
        <w:proofErr w:type="spellEnd"/>
        <w:r>
          <w:rPr>
            <w:rFonts w:ascii="Arial" w:hAnsi="Arial"/>
          </w:rPr>
          <w:t>, although a common code base can be accessed by means of shared network disks.</w:t>
        </w:r>
      </w:ins>
    </w:p>
    <w:p w:rsidR="005024BE" w:rsidRPr="00354ACD" w:rsidRDefault="005024BE" w:rsidP="00354ACD">
      <w:pPr>
        <w:pStyle w:val="Default"/>
        <w:numPr>
          <w:ilvl w:val="1"/>
          <w:numId w:val="25"/>
          <w:ins w:id="88" w:author="Michael Fitzpatrick" w:date="2011-11-20T15:14:00Z"/>
        </w:numPr>
        <w:rPr>
          <w:ins w:id="89" w:author="Michael Fitzpatrick" w:date="2011-11-20T15:04:00Z"/>
          <w:rFonts w:ascii="Arial" w:hAnsi="Arial"/>
        </w:rPr>
      </w:pPr>
      <w:proofErr w:type="spellStart"/>
      <w:proofErr w:type="gramStart"/>
      <w:ins w:id="90" w:author="Michael Fitzpatrick" w:date="2011-11-20T15:14:00Z">
        <w:r>
          <w:rPr>
            <w:rFonts w:ascii="Arial" w:hAnsi="Arial"/>
          </w:rPr>
          <w:t>iSTB</w:t>
        </w:r>
        <w:proofErr w:type="spellEnd"/>
        <w:proofErr w:type="gramEnd"/>
        <w:r>
          <w:rPr>
            <w:rFonts w:ascii="Arial" w:hAnsi="Arial"/>
          </w:rPr>
          <w:t xml:space="preserve"> applications may not modify the target file on the SISPI/IB systems.</w:t>
        </w:r>
      </w:ins>
    </w:p>
    <w:p w:rsidR="00D95991" w:rsidRDefault="00D95991" w:rsidP="007C2E0D">
      <w:pPr>
        <w:pStyle w:val="Default"/>
        <w:rPr>
          <w:rFonts w:ascii="Arial" w:hAnsi="Arial"/>
        </w:rPr>
      </w:pPr>
    </w:p>
    <w:p w:rsidR="003A5401" w:rsidRPr="007C2E0D" w:rsidRDefault="003A5401" w:rsidP="007C2E0D">
      <w:pPr>
        <w:pStyle w:val="Default"/>
        <w:rPr>
          <w:rFonts w:ascii="Arial" w:hAnsi="Arial"/>
        </w:rPr>
      </w:pPr>
    </w:p>
    <w:p w:rsidR="003A5401" w:rsidRDefault="00FF08A5" w:rsidP="003A5401">
      <w:pPr>
        <w:pStyle w:val="Default"/>
        <w:rPr>
          <w:rFonts w:ascii="Arial" w:hAnsi="Arial"/>
          <w:u w:val="single"/>
        </w:rPr>
      </w:pPr>
      <w:r>
        <w:rPr>
          <w:rFonts w:ascii="Arial" w:hAnsi="Arial"/>
          <w:u w:val="single"/>
        </w:rPr>
        <w:t xml:space="preserve">Resource: </w:t>
      </w:r>
      <w:r w:rsidR="004C731B">
        <w:rPr>
          <w:rFonts w:ascii="Arial" w:hAnsi="Arial"/>
          <w:u w:val="single"/>
        </w:rPr>
        <w:t xml:space="preserve">DTS </w:t>
      </w:r>
      <w:r w:rsidR="003A5401">
        <w:rPr>
          <w:rFonts w:ascii="Arial" w:hAnsi="Arial"/>
          <w:u w:val="single"/>
        </w:rPr>
        <w:t>DTSQ</w:t>
      </w:r>
      <w:r w:rsidR="003A5401" w:rsidRPr="00FF2126">
        <w:rPr>
          <w:rFonts w:ascii="Arial" w:hAnsi="Arial"/>
          <w:u w:val="single"/>
        </w:rPr>
        <w:t>:</w:t>
      </w:r>
    </w:p>
    <w:p w:rsidR="003A5401" w:rsidRDefault="003A5401" w:rsidP="003A5401">
      <w:pPr>
        <w:pStyle w:val="Default"/>
        <w:ind w:left="360"/>
        <w:rPr>
          <w:rFonts w:ascii="Arial" w:hAnsi="Arial"/>
          <w:u w:val="single"/>
        </w:rPr>
      </w:pPr>
    </w:p>
    <w:p w:rsidR="003A5401" w:rsidRPr="001E7E9F" w:rsidRDefault="00854A6B" w:rsidP="003A5401">
      <w:pPr>
        <w:pStyle w:val="Default"/>
        <w:rPr>
          <w:rFonts w:ascii="Arial" w:hAnsi="Arial"/>
          <w:u w:val="single"/>
        </w:rPr>
      </w:pPr>
      <w:r>
        <w:rPr>
          <w:rFonts w:ascii="Arial" w:hAnsi="Arial"/>
        </w:rPr>
        <w:t>The</w:t>
      </w:r>
      <w:r w:rsidR="003A5401">
        <w:rPr>
          <w:rFonts w:ascii="Arial" w:hAnsi="Arial"/>
        </w:rPr>
        <w:t xml:space="preserve"> </w:t>
      </w:r>
      <w:r w:rsidR="00F06C8C">
        <w:rPr>
          <w:rFonts w:ascii="Arial" w:hAnsi="Arial"/>
        </w:rPr>
        <w:t xml:space="preserve">DTS </w:t>
      </w:r>
      <w:r w:rsidR="003A5401">
        <w:rPr>
          <w:rFonts w:ascii="Arial" w:hAnsi="Arial"/>
        </w:rPr>
        <w:t xml:space="preserve">interface in the </w:t>
      </w:r>
      <w:r w:rsidR="002930DE">
        <w:rPr>
          <w:rFonts w:ascii="Arial" w:hAnsi="Arial"/>
        </w:rPr>
        <w:t xml:space="preserve">telescope </w:t>
      </w:r>
      <w:r w:rsidR="003A5401">
        <w:rPr>
          <w:rFonts w:ascii="Arial" w:hAnsi="Arial"/>
        </w:rPr>
        <w:t>dome is the DTSQ applicatio</w:t>
      </w:r>
      <w:r w:rsidR="009C2E36">
        <w:rPr>
          <w:rFonts w:ascii="Arial" w:hAnsi="Arial"/>
        </w:rPr>
        <w:t xml:space="preserve">n </w:t>
      </w:r>
      <w:r w:rsidR="003A5401">
        <w:rPr>
          <w:rFonts w:ascii="Arial" w:hAnsi="Arial"/>
        </w:rPr>
        <w:t xml:space="preserve">that submits a file to </w:t>
      </w:r>
      <w:r w:rsidR="009C2E36">
        <w:rPr>
          <w:rFonts w:ascii="Arial" w:hAnsi="Arial"/>
        </w:rPr>
        <w:t xml:space="preserve">the DTS for transport. </w:t>
      </w:r>
    </w:p>
    <w:p w:rsidR="003A5401" w:rsidRDefault="003A5401" w:rsidP="003A5401">
      <w:pPr>
        <w:pStyle w:val="Default"/>
        <w:rPr>
          <w:rFonts w:ascii="Arial" w:hAnsi="Arial"/>
          <w:u w:val="single"/>
        </w:rPr>
      </w:pPr>
      <w:r>
        <w:rPr>
          <w:rFonts w:ascii="Arial" w:hAnsi="Arial"/>
        </w:rPr>
        <w:t xml:space="preserve"> </w:t>
      </w:r>
    </w:p>
    <w:p w:rsidR="009C2E36" w:rsidRDefault="003A5401" w:rsidP="009C2E36">
      <w:pPr>
        <w:pStyle w:val="Default"/>
        <w:rPr>
          <w:rFonts w:ascii="Arial" w:hAnsi="Arial"/>
        </w:rPr>
      </w:pPr>
      <w:r w:rsidRPr="009C2E36">
        <w:rPr>
          <w:rFonts w:ascii="Arial" w:hAnsi="Arial"/>
          <w:i/>
        </w:rPr>
        <w:t>Syntax</w:t>
      </w:r>
      <w:r w:rsidR="009C2E36" w:rsidRPr="009C2E36">
        <w:rPr>
          <w:rFonts w:ascii="Arial" w:hAnsi="Arial"/>
          <w:i/>
        </w:rPr>
        <w:t>:</w:t>
      </w:r>
    </w:p>
    <w:p w:rsidR="009C2E36" w:rsidRDefault="009C2E36" w:rsidP="009C2E36">
      <w:pPr>
        <w:pStyle w:val="Default"/>
        <w:rPr>
          <w:rFonts w:ascii="Arial" w:hAnsi="Arial"/>
        </w:rPr>
      </w:pPr>
    </w:p>
    <w:p w:rsidR="009C2E36" w:rsidRDefault="009C2E36" w:rsidP="009C2E36">
      <w:pPr>
        <w:pStyle w:val="Default"/>
        <w:rPr>
          <w:rFonts w:ascii="Arial" w:hAnsi="Arial"/>
        </w:rPr>
      </w:pPr>
      <w:r>
        <w:rPr>
          <w:rFonts w:ascii="Arial" w:hAnsi="Arial"/>
        </w:rPr>
        <w:t xml:space="preserve">The DTSQ is </w:t>
      </w:r>
      <w:r w:rsidR="00F06C8C">
        <w:rPr>
          <w:rFonts w:ascii="Arial" w:hAnsi="Arial"/>
        </w:rPr>
        <w:t>typically executed by the</w:t>
      </w:r>
      <w:r>
        <w:rPr>
          <w:rFonts w:ascii="Arial" w:hAnsi="Arial"/>
        </w:rPr>
        <w:t xml:space="preserve"> by a ‘</w:t>
      </w:r>
      <w:proofErr w:type="spellStart"/>
      <w:r>
        <w:rPr>
          <w:rFonts w:ascii="Arial" w:hAnsi="Arial"/>
        </w:rPr>
        <w:t>postproc</w:t>
      </w:r>
      <w:proofErr w:type="spellEnd"/>
      <w:r>
        <w:rPr>
          <w:rFonts w:ascii="Arial" w:hAnsi="Arial"/>
        </w:rPr>
        <w:t>’ script and using the following syntax:</w:t>
      </w:r>
    </w:p>
    <w:p w:rsidR="009C2E36" w:rsidRDefault="009C2E36" w:rsidP="009C2E36">
      <w:pPr>
        <w:pStyle w:val="Default"/>
        <w:rPr>
          <w:rFonts w:ascii="Arial" w:hAnsi="Arial"/>
        </w:rPr>
      </w:pPr>
    </w:p>
    <w:p w:rsidR="009C2E36" w:rsidRPr="009C2E36" w:rsidRDefault="009C2E36" w:rsidP="009C2E36">
      <w:pPr>
        <w:pStyle w:val="Default"/>
        <w:ind w:left="360"/>
        <w:rPr>
          <w:rFonts w:ascii="Courier" w:hAnsi="Courier"/>
          <w:sz w:val="22"/>
        </w:rPr>
      </w:pPr>
      <w:proofErr w:type="spellStart"/>
      <w:proofErr w:type="gramStart"/>
      <w:r w:rsidRPr="009C2E36">
        <w:rPr>
          <w:rFonts w:ascii="Courier" w:hAnsi="Courier"/>
          <w:sz w:val="22"/>
        </w:rPr>
        <w:t>dtsq</w:t>
      </w:r>
      <w:proofErr w:type="spellEnd"/>
      <w:proofErr w:type="gramEnd"/>
      <w:r w:rsidRPr="009C2E36">
        <w:rPr>
          <w:rFonts w:ascii="Courier" w:hAnsi="Courier"/>
          <w:sz w:val="22"/>
        </w:rPr>
        <w:t xml:space="preserve"> [- q &lt;</w:t>
      </w:r>
      <w:proofErr w:type="spellStart"/>
      <w:r w:rsidRPr="009C2E36">
        <w:rPr>
          <w:rFonts w:ascii="Courier" w:hAnsi="Courier"/>
          <w:sz w:val="22"/>
        </w:rPr>
        <w:t>qn</w:t>
      </w:r>
      <w:r w:rsidR="00F94B93">
        <w:rPr>
          <w:rFonts w:ascii="Courier" w:hAnsi="Courier"/>
          <w:sz w:val="22"/>
        </w:rPr>
        <w:t>a</w:t>
      </w:r>
      <w:r w:rsidRPr="009C2E36">
        <w:rPr>
          <w:rFonts w:ascii="Courier" w:hAnsi="Courier"/>
          <w:sz w:val="22"/>
        </w:rPr>
        <w:t>me</w:t>
      </w:r>
      <w:proofErr w:type="spellEnd"/>
      <w:r w:rsidRPr="009C2E36">
        <w:rPr>
          <w:rFonts w:ascii="Courier" w:hAnsi="Courier"/>
          <w:sz w:val="22"/>
        </w:rPr>
        <w:t>&gt;] [-f] &lt;</w:t>
      </w:r>
      <w:proofErr w:type="spellStart"/>
      <w:r w:rsidRPr="009C2E36">
        <w:rPr>
          <w:rFonts w:ascii="Courier" w:hAnsi="Courier"/>
          <w:sz w:val="22"/>
        </w:rPr>
        <w:t>param</w:t>
      </w:r>
      <w:proofErr w:type="spellEnd"/>
      <w:r w:rsidRPr="009C2E36">
        <w:rPr>
          <w:rFonts w:ascii="Courier" w:hAnsi="Courier"/>
          <w:sz w:val="22"/>
        </w:rPr>
        <w:t>&gt;=</w:t>
      </w:r>
      <w:r w:rsidR="00F94B93">
        <w:rPr>
          <w:rFonts w:ascii="Courier" w:hAnsi="Courier"/>
          <w:sz w:val="22"/>
        </w:rPr>
        <w:t>&lt;</w:t>
      </w:r>
      <w:r w:rsidRPr="009C2E36">
        <w:rPr>
          <w:rFonts w:ascii="Courier" w:hAnsi="Courier"/>
          <w:sz w:val="22"/>
        </w:rPr>
        <w:t>value&gt; /path/file</w:t>
      </w:r>
    </w:p>
    <w:p w:rsidR="005863ED" w:rsidRDefault="005863ED" w:rsidP="009C2E36">
      <w:pPr>
        <w:pStyle w:val="Default"/>
        <w:rPr>
          <w:rFonts w:ascii="Arial" w:hAnsi="Arial"/>
        </w:rPr>
      </w:pPr>
    </w:p>
    <w:p w:rsidR="00123F72" w:rsidRDefault="005863ED" w:rsidP="009C2E36">
      <w:pPr>
        <w:pStyle w:val="Default"/>
        <w:rPr>
          <w:rFonts w:ascii="Arial" w:hAnsi="Arial"/>
        </w:rPr>
      </w:pPr>
      <w:r>
        <w:rPr>
          <w:rFonts w:ascii="Arial" w:hAnsi="Arial"/>
        </w:rPr>
        <w:t>The ‘-q’ flag is used to specify the transport queue and is optional because a default queue can be configured for the system. The ‘-f’ flag forks a child process to move the file to the DTSD at the mountain cache. This allows the caller to regain control quickly (&lt;&lt; 1sec).</w:t>
      </w:r>
      <w:ins w:id="91" w:author="Michael Fitzpatrick" w:date="2011-11-20T15:05:00Z">
        <w:r w:rsidR="00123F72">
          <w:rPr>
            <w:rFonts w:ascii="Arial" w:hAnsi="Arial"/>
          </w:rPr>
          <w:t xml:space="preserve">  The &lt;</w:t>
        </w:r>
        <w:proofErr w:type="spellStart"/>
        <w:r w:rsidR="00123F72">
          <w:rPr>
            <w:rFonts w:ascii="Arial" w:hAnsi="Arial"/>
          </w:rPr>
          <w:t>param</w:t>
        </w:r>
        <w:proofErr w:type="spellEnd"/>
        <w:r w:rsidR="00123F72">
          <w:rPr>
            <w:rFonts w:ascii="Arial" w:hAnsi="Arial"/>
          </w:rPr>
          <w:t>&gt;=&lt;value&gt; mechanism allows the DTSQ to be called with arbitrary keyword/value information that will be propagated through the DTS control files</w:t>
        </w:r>
      </w:ins>
      <w:ins w:id="92" w:author="Michael Fitzpatrick" w:date="2011-11-20T15:07:00Z">
        <w:r w:rsidR="00123F72">
          <w:rPr>
            <w:rFonts w:ascii="Arial" w:hAnsi="Arial"/>
          </w:rPr>
          <w:t>,</w:t>
        </w:r>
      </w:ins>
      <w:ins w:id="93" w:author="Michael Fitzpatrick" w:date="2011-11-20T15:05:00Z">
        <w:r w:rsidR="00123F72">
          <w:rPr>
            <w:rFonts w:ascii="Arial" w:hAnsi="Arial"/>
          </w:rPr>
          <w:t xml:space="preserve"> and can later be accessed by downstream sites in the DTS Delivery application, without requiring DTS to know</w:t>
        </w:r>
      </w:ins>
      <w:ins w:id="94" w:author="Michael Fitzpatrick" w:date="2011-11-20T15:07:00Z">
        <w:r w:rsidR="00123F72">
          <w:rPr>
            <w:rFonts w:ascii="Arial" w:hAnsi="Arial"/>
          </w:rPr>
          <w:t xml:space="preserve"> the specifics of how it is used with E2E.</w:t>
        </w:r>
      </w:ins>
    </w:p>
    <w:p w:rsidR="003A5401" w:rsidRPr="009C2E36" w:rsidRDefault="003A5401" w:rsidP="009C2E36">
      <w:pPr>
        <w:pStyle w:val="Default"/>
        <w:rPr>
          <w:rFonts w:ascii="Arial" w:hAnsi="Arial"/>
        </w:rPr>
      </w:pPr>
    </w:p>
    <w:p w:rsidR="00407F77" w:rsidRDefault="003A5401" w:rsidP="005863ED">
      <w:pPr>
        <w:pStyle w:val="Default"/>
        <w:rPr>
          <w:rFonts w:ascii="Arial" w:hAnsi="Arial"/>
        </w:rPr>
      </w:pPr>
      <w:r w:rsidRPr="005863ED">
        <w:rPr>
          <w:rFonts w:ascii="Arial" w:hAnsi="Arial"/>
          <w:i/>
        </w:rPr>
        <w:t>Semantics</w:t>
      </w:r>
      <w:r w:rsidR="005863ED">
        <w:rPr>
          <w:rFonts w:ascii="Arial" w:hAnsi="Arial"/>
        </w:rPr>
        <w:t>:</w:t>
      </w:r>
    </w:p>
    <w:p w:rsidR="002930DE" w:rsidRDefault="002930DE" w:rsidP="005863ED">
      <w:pPr>
        <w:pStyle w:val="Default"/>
        <w:rPr>
          <w:rFonts w:ascii="Arial" w:hAnsi="Arial"/>
        </w:rPr>
      </w:pPr>
    </w:p>
    <w:p w:rsidR="00407F77" w:rsidRDefault="000F5273" w:rsidP="000F5273">
      <w:pPr>
        <w:pStyle w:val="Default"/>
        <w:rPr>
          <w:rFonts w:ascii="Arial" w:hAnsi="Arial"/>
        </w:rPr>
      </w:pPr>
      <w:r>
        <w:rPr>
          <w:rFonts w:ascii="Arial" w:hAnsi="Arial"/>
        </w:rPr>
        <w:t>The DTSQ is the queu</w:t>
      </w:r>
      <w:r w:rsidR="002930DE">
        <w:rPr>
          <w:rFonts w:ascii="Arial" w:hAnsi="Arial"/>
        </w:rPr>
        <w:t>ing agent that submits a file for ingestion into the DTS. It allows a quick response so it won’t block the caller and provides its own transport methods to move the</w:t>
      </w:r>
      <w:r>
        <w:rPr>
          <w:rFonts w:ascii="Arial" w:hAnsi="Arial"/>
        </w:rPr>
        <w:t xml:space="preserve"> file</w:t>
      </w:r>
      <w:r w:rsidR="002930DE">
        <w:rPr>
          <w:rFonts w:ascii="Arial" w:hAnsi="Arial"/>
        </w:rPr>
        <w:t xml:space="preserve"> to a remote DTSD.</w:t>
      </w:r>
    </w:p>
    <w:p w:rsidR="003A5401" w:rsidRDefault="003A5401" w:rsidP="005863ED">
      <w:pPr>
        <w:pStyle w:val="Default"/>
        <w:rPr>
          <w:rFonts w:ascii="Arial" w:hAnsi="Arial"/>
        </w:rPr>
      </w:pPr>
    </w:p>
    <w:p w:rsidR="000F5273" w:rsidRDefault="003A5401" w:rsidP="00407F77">
      <w:pPr>
        <w:pStyle w:val="Default"/>
        <w:rPr>
          <w:rFonts w:ascii="Arial" w:hAnsi="Arial"/>
        </w:rPr>
      </w:pPr>
      <w:r w:rsidRPr="00407F77">
        <w:rPr>
          <w:rFonts w:ascii="Arial" w:hAnsi="Arial"/>
          <w:i/>
        </w:rPr>
        <w:t>Error Handling</w:t>
      </w:r>
      <w:r w:rsidR="00407F77">
        <w:rPr>
          <w:rFonts w:ascii="Arial" w:hAnsi="Arial"/>
        </w:rPr>
        <w:t>:</w:t>
      </w:r>
    </w:p>
    <w:p w:rsidR="000F5273" w:rsidRDefault="000F5273" w:rsidP="00407F77">
      <w:pPr>
        <w:pStyle w:val="Default"/>
        <w:rPr>
          <w:rFonts w:ascii="Arial" w:hAnsi="Arial"/>
        </w:rPr>
      </w:pPr>
    </w:p>
    <w:p w:rsidR="003A5401" w:rsidRPr="00A75505" w:rsidRDefault="000F5273" w:rsidP="00407F77">
      <w:pPr>
        <w:pStyle w:val="Default"/>
        <w:rPr>
          <w:rFonts w:ascii="Arial" w:hAnsi="Arial"/>
        </w:rPr>
      </w:pPr>
      <w:r>
        <w:rPr>
          <w:rFonts w:ascii="Arial" w:hAnsi="Arial"/>
        </w:rPr>
        <w:t>On any error the DTSQ command sets the status to 1 (one). When the ‘-f’ flag is set, a status of 0 (zero) is returned if the DTSD can be successfully contacted and is willing to accept the file. It does NOT indicate that the file was successfully moved. Without the ‘-f’ flag, the DTSQ will return a 0 (zero) upon a successful copy of the file to the DTSD.</w:t>
      </w:r>
    </w:p>
    <w:p w:rsidR="003A5401" w:rsidRDefault="003A5401" w:rsidP="003A5401">
      <w:pPr>
        <w:pStyle w:val="Default"/>
        <w:rPr>
          <w:rFonts w:ascii="Arial" w:hAnsi="Arial"/>
          <w:u w:val="single"/>
        </w:rPr>
      </w:pPr>
    </w:p>
    <w:p w:rsidR="003A5401" w:rsidRPr="008C0DF2" w:rsidRDefault="003A5401" w:rsidP="003A5401">
      <w:pPr>
        <w:pStyle w:val="Default"/>
        <w:rPr>
          <w:rFonts w:ascii="Arial" w:hAnsi="Arial"/>
        </w:rPr>
      </w:pPr>
      <w:r w:rsidRPr="008C0DF2">
        <w:rPr>
          <w:rFonts w:ascii="Arial" w:hAnsi="Arial"/>
          <w:i/>
        </w:rPr>
        <w:t>Requirements:</w:t>
      </w:r>
    </w:p>
    <w:p w:rsidR="000F5273" w:rsidRDefault="000F5273" w:rsidP="000A0694">
      <w:pPr>
        <w:pStyle w:val="Default"/>
        <w:rPr>
          <w:rFonts w:ascii="Arial" w:hAnsi="Arial"/>
        </w:rPr>
      </w:pPr>
    </w:p>
    <w:p w:rsidR="000F5273" w:rsidRDefault="00A45C0E" w:rsidP="000F5273">
      <w:pPr>
        <w:pStyle w:val="Default"/>
        <w:numPr>
          <w:ilvl w:val="0"/>
          <w:numId w:val="23"/>
          <w:numberingChange w:id="95" w:author="Michael Fitzpatrick" w:date="2011-11-20T14:35:00Z" w:original=""/>
        </w:numPr>
        <w:rPr>
          <w:rFonts w:ascii="Arial" w:hAnsi="Arial"/>
        </w:rPr>
      </w:pPr>
      <w:r>
        <w:rPr>
          <w:rFonts w:ascii="Arial" w:hAnsi="Arial"/>
        </w:rPr>
        <w:t>DTS</w:t>
      </w:r>
      <w:r w:rsidR="000F5273">
        <w:rPr>
          <w:rFonts w:ascii="Arial" w:hAnsi="Arial"/>
        </w:rPr>
        <w:t>:</w:t>
      </w:r>
    </w:p>
    <w:p w:rsidR="00BB76E9" w:rsidRDefault="00A45C0E" w:rsidP="000F5273">
      <w:pPr>
        <w:pStyle w:val="Default"/>
        <w:numPr>
          <w:ilvl w:val="1"/>
          <w:numId w:val="23"/>
          <w:numberingChange w:id="96" w:author="Michael Fitzpatrick" w:date="2011-11-20T14:35:00Z" w:original="o"/>
        </w:numPr>
        <w:rPr>
          <w:rFonts w:ascii="Arial" w:hAnsi="Arial"/>
        </w:rPr>
      </w:pPr>
      <w:r>
        <w:rPr>
          <w:rFonts w:ascii="Arial" w:hAnsi="Arial"/>
        </w:rPr>
        <w:t xml:space="preserve">The </w:t>
      </w:r>
      <w:r w:rsidR="000F5273">
        <w:rPr>
          <w:rFonts w:ascii="Arial" w:hAnsi="Arial"/>
        </w:rPr>
        <w:t>DTSQ binary and configuration f</w:t>
      </w:r>
      <w:r w:rsidR="00BB76E9">
        <w:rPr>
          <w:rFonts w:ascii="Arial" w:hAnsi="Arial"/>
        </w:rPr>
        <w:t>ile must be installed on the SISPI system</w:t>
      </w:r>
      <w:r w:rsidR="000F5273">
        <w:rPr>
          <w:rFonts w:ascii="Arial" w:hAnsi="Arial"/>
        </w:rPr>
        <w:t>.</w:t>
      </w:r>
    </w:p>
    <w:p w:rsidR="00864B3A" w:rsidRPr="0061673D" w:rsidRDefault="00864B3A" w:rsidP="0061673D">
      <w:pPr>
        <w:pStyle w:val="Default"/>
        <w:numPr>
          <w:ilvl w:val="2"/>
          <w:numId w:val="23"/>
          <w:numberingChange w:id="97" w:author="Michael Fitzpatrick" w:date="2011-11-20T14:35:00Z" w:original=""/>
        </w:numPr>
        <w:rPr>
          <w:rFonts w:ascii="Arial" w:hAnsi="Arial"/>
        </w:rPr>
      </w:pPr>
      <w:r>
        <w:rPr>
          <w:rFonts w:ascii="Arial" w:hAnsi="Arial"/>
        </w:rPr>
        <w:t>The DTS will provide documentation of the</w:t>
      </w:r>
      <w:r w:rsidR="00BB76E9">
        <w:rPr>
          <w:rFonts w:ascii="Arial" w:hAnsi="Arial"/>
        </w:rPr>
        <w:t xml:space="preserve"> configu</w:t>
      </w:r>
      <w:r>
        <w:rPr>
          <w:rFonts w:ascii="Arial" w:hAnsi="Arial"/>
        </w:rPr>
        <w:t xml:space="preserve">ration file to </w:t>
      </w:r>
      <w:r w:rsidR="0061673D">
        <w:rPr>
          <w:rFonts w:ascii="Arial" w:hAnsi="Arial"/>
        </w:rPr>
        <w:t>include directive definition and syntax.</w:t>
      </w:r>
    </w:p>
    <w:p w:rsidR="00A45C0E" w:rsidRDefault="000F5273" w:rsidP="000F5273">
      <w:pPr>
        <w:pStyle w:val="Default"/>
        <w:numPr>
          <w:ilvl w:val="1"/>
          <w:numId w:val="23"/>
          <w:numberingChange w:id="98" w:author="Michael Fitzpatrick" w:date="2011-11-20T14:35:00Z" w:original="o"/>
        </w:numPr>
        <w:rPr>
          <w:rFonts w:ascii="Arial" w:hAnsi="Arial"/>
        </w:rPr>
      </w:pPr>
      <w:r>
        <w:rPr>
          <w:rFonts w:ascii="Arial" w:hAnsi="Arial"/>
        </w:rPr>
        <w:t>The target file cannot be changed, moved or deleted until the DTSQ processing is complete</w:t>
      </w:r>
      <w:r w:rsidR="0061673D">
        <w:rPr>
          <w:rFonts w:ascii="Arial" w:hAnsi="Arial"/>
        </w:rPr>
        <w:t>d.</w:t>
      </w:r>
    </w:p>
    <w:p w:rsidR="00A45C0E" w:rsidRDefault="00A45C0E" w:rsidP="00A45C0E">
      <w:pPr>
        <w:pStyle w:val="Default"/>
        <w:numPr>
          <w:ilvl w:val="1"/>
          <w:numId w:val="23"/>
          <w:numberingChange w:id="99" w:author="Michael Fitzpatrick" w:date="2011-11-20T14:35:00Z" w:original="o"/>
        </w:numPr>
        <w:rPr>
          <w:rFonts w:ascii="Arial" w:hAnsi="Arial"/>
        </w:rPr>
      </w:pPr>
      <w:r>
        <w:rPr>
          <w:rFonts w:ascii="Arial" w:hAnsi="Arial"/>
        </w:rPr>
        <w:t>Monitoring tools must exist to facilitate monitoring and fixing failed submissions.  T</w:t>
      </w:r>
      <w:r w:rsidR="00532948">
        <w:rPr>
          <w:rFonts w:ascii="Arial" w:hAnsi="Arial"/>
        </w:rPr>
        <w:t>he DTSQ tools to facilitate monitoring</w:t>
      </w:r>
      <w:r>
        <w:rPr>
          <w:rFonts w:ascii="Arial" w:hAnsi="Arial"/>
        </w:rPr>
        <w:t xml:space="preserve"> include: </w:t>
      </w:r>
    </w:p>
    <w:p w:rsidR="00A45C0E" w:rsidRDefault="00A45C0E" w:rsidP="00A45C0E">
      <w:pPr>
        <w:pStyle w:val="Default"/>
        <w:numPr>
          <w:ilvl w:val="2"/>
          <w:numId w:val="23"/>
          <w:numberingChange w:id="100" w:author="Michael Fitzpatrick" w:date="2011-11-20T14:35:00Z" w:original=""/>
        </w:numPr>
        <w:rPr>
          <w:rFonts w:ascii="Arial" w:hAnsi="Arial"/>
        </w:rPr>
      </w:pPr>
      <w:r>
        <w:rPr>
          <w:rFonts w:ascii="Arial" w:hAnsi="Arial"/>
        </w:rPr>
        <w:t>‘</w:t>
      </w:r>
      <w:proofErr w:type="spellStart"/>
      <w:proofErr w:type="gramStart"/>
      <w:r>
        <w:rPr>
          <w:rFonts w:ascii="Arial" w:hAnsi="Arial"/>
        </w:rPr>
        <w:t>dtsq</w:t>
      </w:r>
      <w:proofErr w:type="spellEnd"/>
      <w:proofErr w:type="gramEnd"/>
      <w:r>
        <w:rPr>
          <w:rFonts w:ascii="Arial" w:hAnsi="Arial"/>
        </w:rPr>
        <w:t xml:space="preserve"> –r’ - resubmit failed transports</w:t>
      </w:r>
      <w:r w:rsidRPr="000F5273">
        <w:rPr>
          <w:rFonts w:ascii="Arial" w:hAnsi="Arial"/>
        </w:rPr>
        <w:t xml:space="preserve">  </w:t>
      </w:r>
    </w:p>
    <w:p w:rsidR="004346BE" w:rsidRDefault="00A45C0E" w:rsidP="00E624C7">
      <w:pPr>
        <w:pStyle w:val="Default"/>
        <w:numPr>
          <w:ilvl w:val="2"/>
          <w:numId w:val="23"/>
          <w:numberingChange w:id="101" w:author="Michael Fitzpatrick" w:date="2011-11-20T14:35:00Z" w:original=""/>
        </w:numPr>
        <w:rPr>
          <w:rFonts w:ascii="Arial" w:hAnsi="Arial"/>
        </w:rPr>
      </w:pPr>
      <w:r>
        <w:rPr>
          <w:rFonts w:ascii="Arial" w:hAnsi="Arial"/>
        </w:rPr>
        <w:t>‘</w:t>
      </w:r>
      <w:proofErr w:type="spellStart"/>
      <w:proofErr w:type="gramStart"/>
      <w:r>
        <w:rPr>
          <w:rFonts w:ascii="Arial" w:hAnsi="Arial"/>
        </w:rPr>
        <w:t>dtsq</w:t>
      </w:r>
      <w:proofErr w:type="spellEnd"/>
      <w:proofErr w:type="gramEnd"/>
      <w:r>
        <w:rPr>
          <w:rFonts w:ascii="Arial" w:hAnsi="Arial"/>
        </w:rPr>
        <w:t xml:space="preserve"> –V’ – validate submissions (print a report on what was sub</w:t>
      </w:r>
      <w:r w:rsidR="00E624C7">
        <w:rPr>
          <w:rFonts w:ascii="Arial" w:hAnsi="Arial"/>
        </w:rPr>
        <w:t>mitted, what is left to recover</w:t>
      </w:r>
      <w:r>
        <w:rPr>
          <w:rFonts w:ascii="Arial" w:hAnsi="Arial"/>
        </w:rPr>
        <w:t>)</w:t>
      </w:r>
      <w:r w:rsidR="00E624C7">
        <w:rPr>
          <w:rFonts w:ascii="Arial" w:hAnsi="Arial"/>
        </w:rPr>
        <w:t>.</w:t>
      </w:r>
    </w:p>
    <w:p w:rsidR="00E624C7" w:rsidRPr="004346BE" w:rsidRDefault="004346BE" w:rsidP="004346BE">
      <w:pPr>
        <w:pStyle w:val="Default"/>
        <w:numPr>
          <w:ilvl w:val="1"/>
          <w:numId w:val="23"/>
          <w:numberingChange w:id="102" w:author="Michael Fitzpatrick" w:date="2011-11-20T14:35:00Z" w:original="o"/>
        </w:numPr>
        <w:rPr>
          <w:rFonts w:ascii="Arial" w:hAnsi="Arial"/>
        </w:rPr>
      </w:pPr>
      <w:r>
        <w:rPr>
          <w:rFonts w:ascii="Arial" w:hAnsi="Arial"/>
        </w:rPr>
        <w:t xml:space="preserve">The SDM Operations has existing utilities to monitor the E2E system.  In order to incorporate the DTS into the existing E2E monitoring utilities, the DTS must provide two types of logs:  DTS status log, and DTS transfer log. The content and format of these logs are described in section Operational DTS-E2E interfaces. </w:t>
      </w:r>
    </w:p>
    <w:p w:rsidR="000F5273" w:rsidRPr="00E624C7" w:rsidRDefault="000F5273" w:rsidP="00257699">
      <w:pPr>
        <w:pStyle w:val="Default"/>
        <w:ind w:left="360"/>
        <w:rPr>
          <w:rFonts w:ascii="Arial" w:hAnsi="Arial"/>
        </w:rPr>
      </w:pPr>
    </w:p>
    <w:p w:rsidR="000F5273" w:rsidRDefault="00E624C7" w:rsidP="000F5273">
      <w:pPr>
        <w:pStyle w:val="Default"/>
        <w:numPr>
          <w:ilvl w:val="0"/>
          <w:numId w:val="23"/>
          <w:numberingChange w:id="103" w:author="Michael Fitzpatrick" w:date="2011-11-20T14:35:00Z" w:original=""/>
        </w:numPr>
        <w:rPr>
          <w:rFonts w:ascii="Arial" w:hAnsi="Arial"/>
        </w:rPr>
      </w:pPr>
      <w:r>
        <w:rPr>
          <w:rFonts w:ascii="Arial" w:hAnsi="Arial"/>
        </w:rPr>
        <w:t>E2E</w:t>
      </w:r>
      <w:r w:rsidR="000F5273">
        <w:rPr>
          <w:rFonts w:ascii="Arial" w:hAnsi="Arial"/>
        </w:rPr>
        <w:t>:</w:t>
      </w:r>
    </w:p>
    <w:p w:rsidR="00F16E03" w:rsidRPr="00F16E03" w:rsidRDefault="00E624C7" w:rsidP="00E624C7">
      <w:pPr>
        <w:pStyle w:val="Default"/>
        <w:numPr>
          <w:ilvl w:val="1"/>
          <w:numId w:val="23"/>
          <w:numberingChange w:id="104" w:author="Michael Fitzpatrick" w:date="2011-11-20T14:35:00Z" w:original="o"/>
        </w:numPr>
      </w:pPr>
      <w:r w:rsidRPr="00E624C7">
        <w:rPr>
          <w:rFonts w:ascii="Arial" w:hAnsi="Arial"/>
        </w:rPr>
        <w:t xml:space="preserve">The DTS </w:t>
      </w:r>
      <w:r w:rsidR="000F5273" w:rsidRPr="00E624C7">
        <w:rPr>
          <w:rFonts w:ascii="Arial" w:hAnsi="Arial"/>
        </w:rPr>
        <w:t>Operator is responsible for monitoring and rec</w:t>
      </w:r>
      <w:r w:rsidR="00532948">
        <w:rPr>
          <w:rFonts w:ascii="Arial" w:hAnsi="Arial"/>
        </w:rPr>
        <w:t xml:space="preserve">overing failed DTSQ submissions using the DTS monitoring tools </w:t>
      </w:r>
      <w:r w:rsidR="00D639A8">
        <w:rPr>
          <w:rFonts w:ascii="Arial" w:hAnsi="Arial"/>
        </w:rPr>
        <w:t xml:space="preserve">and logs as </w:t>
      </w:r>
      <w:r w:rsidR="00532948">
        <w:rPr>
          <w:rFonts w:ascii="Arial" w:hAnsi="Arial"/>
        </w:rPr>
        <w:t xml:space="preserve">described </w:t>
      </w:r>
      <w:r w:rsidR="00E84306">
        <w:rPr>
          <w:rFonts w:ascii="Arial" w:hAnsi="Arial"/>
        </w:rPr>
        <w:t>in Operational DTS-E2E interfaces</w:t>
      </w:r>
      <w:r w:rsidR="00532948">
        <w:rPr>
          <w:rFonts w:ascii="Arial" w:hAnsi="Arial"/>
        </w:rPr>
        <w:t>.</w:t>
      </w:r>
    </w:p>
    <w:p w:rsidR="001409BF" w:rsidRPr="006E3614" w:rsidRDefault="00F16E03" w:rsidP="007643BF">
      <w:pPr>
        <w:pStyle w:val="Default"/>
        <w:numPr>
          <w:ilvl w:val="1"/>
          <w:numId w:val="23"/>
          <w:numberingChange w:id="105" w:author="Michael Fitzpatrick" w:date="2011-11-20T14:35:00Z" w:original="o"/>
        </w:numPr>
      </w:pPr>
      <w:r>
        <w:rPr>
          <w:rFonts w:ascii="Arial" w:hAnsi="Arial"/>
        </w:rPr>
        <w:t xml:space="preserve">If the </w:t>
      </w:r>
      <w:proofErr w:type="spellStart"/>
      <w:r>
        <w:rPr>
          <w:rFonts w:ascii="Arial" w:hAnsi="Arial"/>
        </w:rPr>
        <w:t>dtsq</w:t>
      </w:r>
      <w:proofErr w:type="spellEnd"/>
      <w:r>
        <w:rPr>
          <w:rFonts w:ascii="Arial" w:hAnsi="Arial"/>
        </w:rPr>
        <w:t xml:space="preserve"> </w:t>
      </w:r>
      <w:r w:rsidR="0086341C">
        <w:rPr>
          <w:rFonts w:ascii="Arial" w:hAnsi="Arial"/>
        </w:rPr>
        <w:t xml:space="preserve">is called with the ‘-f’ flag, it is the responsibility of the </w:t>
      </w:r>
      <w:r w:rsidR="00404220" w:rsidRPr="00404220">
        <w:rPr>
          <w:rFonts w:ascii="Arial" w:hAnsi="Arial"/>
          <w:strike/>
          <w:rPrChange w:id="106" w:author="Michael Fitzpatrick" w:date="2011-11-20T15:10:00Z">
            <w:rPr>
              <w:rFonts w:ascii="Arial" w:eastAsia="Times New Roman" w:hAnsi="Arial"/>
              <w:color w:val="auto"/>
            </w:rPr>
          </w:rPrChange>
        </w:rPr>
        <w:t>delivery command or</w:t>
      </w:r>
      <w:r w:rsidR="0086341C">
        <w:rPr>
          <w:rFonts w:ascii="Arial" w:hAnsi="Arial"/>
        </w:rPr>
        <w:t xml:space="preserve"> Operator to validate submissions and/or resubmit failed transports.</w:t>
      </w:r>
    </w:p>
    <w:p w:rsidR="00A241B5" w:rsidRDefault="002B0BDF" w:rsidP="001409BF">
      <w:pPr>
        <w:pStyle w:val="Heading1"/>
        <w:numPr>
          <w:numberingChange w:id="107" w:author="Michael Fitzpatrick" w:date="2011-11-20T14:35:00Z" w:original=""/>
        </w:numPr>
        <w:rPr>
          <w:u w:val="single"/>
        </w:rPr>
      </w:pPr>
      <w:bookmarkStart w:id="108" w:name="_Toc178312401"/>
      <w:r>
        <w:rPr>
          <w:u w:val="single"/>
        </w:rPr>
        <w:t xml:space="preserve">2. </w:t>
      </w:r>
      <w:r w:rsidR="001409BF" w:rsidRPr="001409BF">
        <w:rPr>
          <w:u w:val="single"/>
        </w:rPr>
        <w:t>At the Mountain Cache:</w:t>
      </w:r>
      <w:bookmarkEnd w:id="108"/>
    </w:p>
    <w:p w:rsidR="00A241B5" w:rsidRDefault="00A241B5" w:rsidP="00A241B5">
      <w:pPr>
        <w:pStyle w:val="Default"/>
      </w:pPr>
    </w:p>
    <w:p w:rsidR="0096423B" w:rsidRPr="00A241B5" w:rsidRDefault="00802F63" w:rsidP="00A241B5">
      <w:pPr>
        <w:pStyle w:val="Default"/>
      </w:pPr>
      <w:r>
        <w:t>There are two</w:t>
      </w:r>
      <w:r w:rsidR="00A241B5">
        <w:t xml:space="preserve"> interfaces on </w:t>
      </w:r>
      <w:r>
        <w:t>the mountain cache: the DTSD and</w:t>
      </w:r>
      <w:r w:rsidR="00A241B5">
        <w:t xml:space="preserve"> the ‘ingest script</w:t>
      </w:r>
      <w:r>
        <w:t xml:space="preserve">’ that triggers </w:t>
      </w:r>
      <w:proofErr w:type="spellStart"/>
      <w:r>
        <w:t>iSTB</w:t>
      </w:r>
      <w:proofErr w:type="spellEnd"/>
      <w:r>
        <w:t xml:space="preserve"> processing.</w:t>
      </w:r>
    </w:p>
    <w:p w:rsidR="001409BF" w:rsidRDefault="001409BF" w:rsidP="007643BF">
      <w:pPr>
        <w:pStyle w:val="Default"/>
        <w:rPr>
          <w:rFonts w:ascii="Arial" w:hAnsi="Arial"/>
          <w:u w:val="single"/>
        </w:rPr>
      </w:pPr>
    </w:p>
    <w:p w:rsidR="0096423B" w:rsidRDefault="001409BF" w:rsidP="007643BF">
      <w:pPr>
        <w:pStyle w:val="Default"/>
        <w:rPr>
          <w:rFonts w:ascii="Arial" w:hAnsi="Arial"/>
        </w:rPr>
      </w:pPr>
      <w:r>
        <w:rPr>
          <w:rFonts w:ascii="Arial" w:hAnsi="Arial"/>
          <w:u w:val="single"/>
        </w:rPr>
        <w:t xml:space="preserve">Resource: </w:t>
      </w:r>
      <w:r w:rsidR="004C731B">
        <w:rPr>
          <w:rFonts w:ascii="Arial" w:hAnsi="Arial"/>
          <w:u w:val="single"/>
        </w:rPr>
        <w:t>DTSD</w:t>
      </w:r>
      <w:r w:rsidR="0096423B" w:rsidRPr="00FF2126">
        <w:rPr>
          <w:rFonts w:ascii="Arial" w:hAnsi="Arial"/>
          <w:u w:val="single"/>
        </w:rPr>
        <w:t>:</w:t>
      </w:r>
    </w:p>
    <w:p w:rsidR="0096423B" w:rsidRDefault="0096423B" w:rsidP="007643BF">
      <w:pPr>
        <w:pStyle w:val="Default"/>
        <w:rPr>
          <w:rFonts w:ascii="Arial" w:hAnsi="Arial"/>
        </w:rPr>
      </w:pPr>
    </w:p>
    <w:p w:rsidR="0096423B" w:rsidRPr="0096423B" w:rsidRDefault="0096423B" w:rsidP="007643BF">
      <w:pPr>
        <w:pStyle w:val="Default"/>
        <w:rPr>
          <w:rFonts w:ascii="Arial" w:hAnsi="Arial"/>
        </w:rPr>
      </w:pPr>
      <w:r>
        <w:rPr>
          <w:rFonts w:ascii="Arial" w:hAnsi="Arial"/>
        </w:rPr>
        <w:t>The DTS Daemon is the main ser</w:t>
      </w:r>
      <w:r w:rsidR="00191667">
        <w:rPr>
          <w:rFonts w:ascii="Arial" w:hAnsi="Arial"/>
        </w:rPr>
        <w:t>vice daemon running at each site that is responsible for managing transport queues</w:t>
      </w:r>
      <w:r>
        <w:rPr>
          <w:rFonts w:ascii="Arial" w:hAnsi="Arial"/>
        </w:rPr>
        <w:t xml:space="preserve"> [3].</w:t>
      </w:r>
      <w:r w:rsidR="00191667">
        <w:rPr>
          <w:rFonts w:ascii="Arial" w:hAnsi="Arial"/>
        </w:rPr>
        <w:t xml:space="preserve"> For </w:t>
      </w:r>
      <w:proofErr w:type="spellStart"/>
      <w:r w:rsidR="00191667">
        <w:rPr>
          <w:rFonts w:ascii="Arial" w:hAnsi="Arial"/>
        </w:rPr>
        <w:t>DECam</w:t>
      </w:r>
      <w:proofErr w:type="spellEnd"/>
      <w:r w:rsidR="00191667">
        <w:rPr>
          <w:rFonts w:ascii="Arial" w:hAnsi="Arial"/>
        </w:rPr>
        <w:t xml:space="preserve">, the mountain cache is the first instance of a DTS Daemon in the data flow. The DTSD </w:t>
      </w:r>
      <w:r w:rsidR="00614720">
        <w:rPr>
          <w:rFonts w:ascii="Arial" w:hAnsi="Arial"/>
        </w:rPr>
        <w:t>provides a special ‘ingest’ interface to a queue. The ingest interface</w:t>
      </w:r>
      <w:r w:rsidR="00191667">
        <w:rPr>
          <w:rFonts w:ascii="Arial" w:hAnsi="Arial"/>
        </w:rPr>
        <w:t xml:space="preserve"> is the only place where the data are allowed to be modified by the </w:t>
      </w:r>
      <w:r w:rsidR="00614720">
        <w:rPr>
          <w:rFonts w:ascii="Arial" w:hAnsi="Arial"/>
        </w:rPr>
        <w:t>delivery application</w:t>
      </w:r>
      <w:ins w:id="109" w:author="Michael Fitzpatrick" w:date="2011-11-20T15:12:00Z">
        <w:r w:rsidR="00123F72">
          <w:rPr>
            <w:rFonts w:ascii="Arial" w:hAnsi="Arial"/>
          </w:rPr>
          <w:t xml:space="preserve">, in this case, an </w:t>
        </w:r>
        <w:proofErr w:type="spellStart"/>
        <w:r w:rsidR="00123F72">
          <w:rPr>
            <w:rFonts w:ascii="Arial" w:hAnsi="Arial"/>
          </w:rPr>
          <w:t>iSTB</w:t>
        </w:r>
        <w:proofErr w:type="spellEnd"/>
        <w:r w:rsidR="00123F72">
          <w:rPr>
            <w:rFonts w:ascii="Arial" w:hAnsi="Arial"/>
          </w:rPr>
          <w:t xml:space="preserve"> application to add keyword information.</w:t>
        </w:r>
      </w:ins>
      <w:del w:id="110" w:author="Michael Fitzpatrick" w:date="2011-11-20T15:12:00Z">
        <w:r w:rsidR="00191667" w:rsidDel="00123F72">
          <w:rPr>
            <w:rFonts w:ascii="Arial" w:hAnsi="Arial"/>
          </w:rPr>
          <w:delText xml:space="preserve">. </w:delText>
        </w:r>
      </w:del>
    </w:p>
    <w:p w:rsidR="00191667" w:rsidRDefault="00191667" w:rsidP="001409BF">
      <w:pPr>
        <w:pStyle w:val="Default"/>
        <w:rPr>
          <w:rFonts w:ascii="Arial" w:hAnsi="Arial"/>
        </w:rPr>
      </w:pPr>
    </w:p>
    <w:p w:rsidR="00191667" w:rsidRDefault="0096423B" w:rsidP="00191667">
      <w:pPr>
        <w:pStyle w:val="Default"/>
        <w:rPr>
          <w:rFonts w:ascii="Arial" w:hAnsi="Arial"/>
        </w:rPr>
      </w:pPr>
      <w:r w:rsidRPr="00191667">
        <w:rPr>
          <w:rFonts w:ascii="Arial" w:hAnsi="Arial"/>
          <w:i/>
        </w:rPr>
        <w:t>Syntax</w:t>
      </w:r>
      <w:r w:rsidR="00191667">
        <w:rPr>
          <w:rFonts w:ascii="Arial" w:hAnsi="Arial"/>
        </w:rPr>
        <w:t>:</w:t>
      </w:r>
    </w:p>
    <w:p w:rsidR="00191667" w:rsidRDefault="00191667" w:rsidP="00191667">
      <w:pPr>
        <w:pStyle w:val="Default"/>
        <w:rPr>
          <w:rFonts w:ascii="Arial" w:hAnsi="Arial"/>
        </w:rPr>
      </w:pPr>
    </w:p>
    <w:p w:rsidR="008D4139" w:rsidRDefault="00191667" w:rsidP="00191667">
      <w:pPr>
        <w:pStyle w:val="Default"/>
        <w:rPr>
          <w:rFonts w:ascii="Arial" w:hAnsi="Arial"/>
        </w:rPr>
      </w:pPr>
      <w:r>
        <w:rPr>
          <w:rFonts w:ascii="Arial" w:hAnsi="Arial"/>
        </w:rPr>
        <w:t xml:space="preserve">The DTSD is configured, not called. </w:t>
      </w:r>
      <w:r w:rsidR="008D4139">
        <w:rPr>
          <w:rFonts w:ascii="Arial" w:hAnsi="Arial"/>
        </w:rPr>
        <w:t>Additional parameters may be added to the control file by the delivery applica</w:t>
      </w:r>
      <w:r w:rsidR="007E7038">
        <w:rPr>
          <w:rFonts w:ascii="Arial" w:hAnsi="Arial"/>
        </w:rPr>
        <w:t xml:space="preserve">tion by creating a file called </w:t>
      </w:r>
      <w:r w:rsidR="000B391B">
        <w:rPr>
          <w:rFonts w:ascii="Arial" w:hAnsi="Arial"/>
        </w:rPr>
        <w:t>“</w:t>
      </w:r>
      <w:r w:rsidR="008D4139" w:rsidRPr="007E7038">
        <w:rPr>
          <w:rFonts w:ascii="Arial" w:hAnsi="Arial"/>
          <w:i/>
        </w:rPr>
        <w:t>&lt;queue&gt;.par</w:t>
      </w:r>
      <w:r w:rsidR="00287612">
        <w:rPr>
          <w:rFonts w:ascii="Arial" w:hAnsi="Arial"/>
        </w:rPr>
        <w:t>”</w:t>
      </w:r>
      <w:r w:rsidR="007E7038">
        <w:rPr>
          <w:rFonts w:ascii="Arial" w:hAnsi="Arial"/>
        </w:rPr>
        <w:t xml:space="preserve"> in the current </w:t>
      </w:r>
      <w:r w:rsidR="006E3614">
        <w:rPr>
          <w:rFonts w:ascii="Arial" w:hAnsi="Arial"/>
        </w:rPr>
        <w:t xml:space="preserve">DTS spool </w:t>
      </w:r>
      <w:r w:rsidR="008D4139">
        <w:rPr>
          <w:rFonts w:ascii="Arial" w:hAnsi="Arial"/>
        </w:rPr>
        <w:t xml:space="preserve">directory. </w:t>
      </w:r>
      <w:r w:rsidR="00EF3547">
        <w:rPr>
          <w:rFonts w:ascii="Arial" w:hAnsi="Arial"/>
        </w:rPr>
        <w:t xml:space="preserve">The format </w:t>
      </w:r>
      <w:r w:rsidR="007E7038">
        <w:rPr>
          <w:rFonts w:ascii="Arial" w:hAnsi="Arial"/>
        </w:rPr>
        <w:t xml:space="preserve">of this file is </w:t>
      </w:r>
      <w:r w:rsidR="000B391B">
        <w:rPr>
          <w:rFonts w:ascii="Arial" w:hAnsi="Arial"/>
        </w:rPr>
        <w:t>“</w:t>
      </w:r>
      <w:r w:rsidR="007E7038" w:rsidRPr="007E7038">
        <w:rPr>
          <w:rFonts w:ascii="Arial" w:hAnsi="Arial"/>
          <w:i/>
        </w:rPr>
        <w:t>&lt;key&gt; = &lt;</w:t>
      </w:r>
      <w:proofErr w:type="spellStart"/>
      <w:r w:rsidR="007E7038" w:rsidRPr="007E7038">
        <w:rPr>
          <w:rFonts w:ascii="Arial" w:hAnsi="Arial"/>
          <w:i/>
        </w:rPr>
        <w:t>val</w:t>
      </w:r>
      <w:proofErr w:type="spellEnd"/>
      <w:r w:rsidR="007E7038" w:rsidRPr="007E7038">
        <w:rPr>
          <w:rFonts w:ascii="Arial" w:hAnsi="Arial"/>
          <w:i/>
        </w:rPr>
        <w:t>&gt;</w:t>
      </w:r>
      <w:r w:rsidR="00287612">
        <w:rPr>
          <w:rFonts w:ascii="Arial" w:hAnsi="Arial"/>
        </w:rPr>
        <w:t>“</w:t>
      </w:r>
      <w:r w:rsidR="00EF3547">
        <w:rPr>
          <w:rFonts w:ascii="Arial" w:hAnsi="Arial"/>
        </w:rPr>
        <w:t xml:space="preserve"> pairs, one p</w:t>
      </w:r>
      <w:r w:rsidR="007E7038">
        <w:rPr>
          <w:rFonts w:ascii="Arial" w:hAnsi="Arial"/>
        </w:rPr>
        <w:t xml:space="preserve">er line. The special parameter </w:t>
      </w:r>
      <w:r w:rsidR="000B391B">
        <w:rPr>
          <w:rFonts w:ascii="Arial" w:hAnsi="Arial"/>
        </w:rPr>
        <w:t>“</w:t>
      </w:r>
      <w:proofErr w:type="spellStart"/>
      <w:r w:rsidR="007E7038">
        <w:rPr>
          <w:rFonts w:ascii="Arial" w:hAnsi="Arial"/>
        </w:rPr>
        <w:t>deliveryName</w:t>
      </w:r>
      <w:proofErr w:type="spellEnd"/>
      <w:r w:rsidR="00287612">
        <w:rPr>
          <w:rFonts w:ascii="Arial" w:hAnsi="Arial"/>
        </w:rPr>
        <w:t>”</w:t>
      </w:r>
      <w:r w:rsidR="007E7038">
        <w:rPr>
          <w:rFonts w:ascii="Arial" w:hAnsi="Arial"/>
        </w:rPr>
        <w:t xml:space="preserve"> </w:t>
      </w:r>
      <w:r w:rsidR="00EF3547">
        <w:rPr>
          <w:rFonts w:ascii="Arial" w:hAnsi="Arial"/>
        </w:rPr>
        <w:t>may be used to specify the name of the file that is delivered to downstream sites.</w:t>
      </w:r>
      <w:ins w:id="111" w:author="Michael Fitzpatrick" w:date="2011-11-20T15:43:00Z">
        <w:r w:rsidR="00396EFE">
          <w:rPr>
            <w:rFonts w:ascii="Arial" w:hAnsi="Arial"/>
          </w:rPr>
          <w:t xml:space="preserve">  The first mechanism allows the delivery application to append information (e.g. results of processing, logging info, etc</w:t>
        </w:r>
      </w:ins>
      <w:ins w:id="112" w:author="Michael Fitzpatrick" w:date="2011-11-20T15:45:00Z">
        <w:r w:rsidR="00985AF5">
          <w:rPr>
            <w:rFonts w:ascii="Arial" w:hAnsi="Arial"/>
          </w:rPr>
          <w:t>) that might be useful to a downstream site.  The second mechanism allows a file to be delivered/identified in the application with a new name.  Parameters passed to delivery applications allow any information in the control file to be accessed.</w:t>
        </w:r>
      </w:ins>
    </w:p>
    <w:p w:rsidR="0096423B" w:rsidRDefault="0096423B" w:rsidP="00191667">
      <w:pPr>
        <w:pStyle w:val="Default"/>
        <w:rPr>
          <w:rFonts w:ascii="Arial" w:hAnsi="Arial"/>
        </w:rPr>
      </w:pPr>
    </w:p>
    <w:p w:rsidR="008D4139" w:rsidRDefault="0096423B" w:rsidP="00191667">
      <w:pPr>
        <w:pStyle w:val="Default"/>
        <w:rPr>
          <w:rFonts w:ascii="Arial" w:hAnsi="Arial"/>
        </w:rPr>
      </w:pPr>
      <w:r w:rsidRPr="00191667">
        <w:rPr>
          <w:rFonts w:ascii="Arial" w:hAnsi="Arial"/>
          <w:i/>
        </w:rPr>
        <w:t>Semantics</w:t>
      </w:r>
      <w:r w:rsidR="00191667">
        <w:rPr>
          <w:rFonts w:ascii="Arial" w:hAnsi="Arial"/>
        </w:rPr>
        <w:t>:</w:t>
      </w:r>
    </w:p>
    <w:p w:rsidR="008D4139" w:rsidRDefault="008D4139" w:rsidP="00191667">
      <w:pPr>
        <w:pStyle w:val="Default"/>
        <w:rPr>
          <w:rFonts w:ascii="Arial" w:hAnsi="Arial"/>
        </w:rPr>
      </w:pPr>
    </w:p>
    <w:p w:rsidR="0096423B" w:rsidRDefault="00EA7255" w:rsidP="00191667">
      <w:pPr>
        <w:pStyle w:val="Default"/>
        <w:rPr>
          <w:rFonts w:ascii="Arial" w:hAnsi="Arial"/>
        </w:rPr>
      </w:pPr>
      <w:del w:id="113" w:author="Michael Fitzpatrick" w:date="2011-11-20T15:50:00Z">
        <w:r w:rsidDel="00985AF5">
          <w:rPr>
            <w:rFonts w:ascii="Arial" w:hAnsi="Arial"/>
          </w:rPr>
          <w:delText xml:space="preserve">Once the source file has been transported and verified (file size and md5sum checked) files are copied directly to the DTS queue spool directory. </w:delText>
        </w:r>
      </w:del>
      <w:ins w:id="114" w:author="Michael Fitzpatrick" w:date="2011-11-20T15:48:00Z">
        <w:r w:rsidR="00985AF5">
          <w:rPr>
            <w:rFonts w:ascii="Arial" w:hAnsi="Arial"/>
          </w:rPr>
          <w:t xml:space="preserve">Transport of the data from the DTSQ goes directly to the DTS queue spool directory on the DTSD </w:t>
        </w:r>
        <w:proofErr w:type="gramStart"/>
        <w:r w:rsidR="00985AF5">
          <w:rPr>
            <w:rFonts w:ascii="Arial" w:hAnsi="Arial"/>
          </w:rPr>
          <w:t>machine,</w:t>
        </w:r>
        <w:proofErr w:type="gramEnd"/>
        <w:r w:rsidR="00985AF5">
          <w:rPr>
            <w:rFonts w:ascii="Arial" w:hAnsi="Arial"/>
          </w:rPr>
          <w:t xml:space="preserve"> transport is only considered successful once the file size and MD5 sum have been verified.  </w:t>
        </w:r>
      </w:ins>
      <w:r w:rsidR="008D4139">
        <w:rPr>
          <w:rFonts w:ascii="Arial" w:hAnsi="Arial"/>
        </w:rPr>
        <w:t>A pre-configured delivery application is executed and upon successful completion, the transport control parameters</w:t>
      </w:r>
      <w:ins w:id="115" w:author="Michael Fitzpatrick" w:date="2011-11-20T15:50:00Z">
        <w:r w:rsidR="00985AF5">
          <w:rPr>
            <w:rFonts w:ascii="Arial" w:hAnsi="Arial"/>
          </w:rPr>
          <w:t xml:space="preserve"> (i.e. file size and checksums)</w:t>
        </w:r>
      </w:ins>
      <w:r w:rsidR="008D4139">
        <w:rPr>
          <w:rFonts w:ascii="Arial" w:hAnsi="Arial"/>
        </w:rPr>
        <w:t xml:space="preserve"> are recalculated </w:t>
      </w:r>
      <w:ins w:id="116" w:author="Michael Fitzpatrick" w:date="2011-11-20T15:51:00Z">
        <w:r w:rsidR="00985AF5">
          <w:rPr>
            <w:rFonts w:ascii="Arial" w:hAnsi="Arial"/>
          </w:rPr>
          <w:t xml:space="preserve">(only in the special case of an </w:t>
        </w:r>
        <w:r w:rsidR="00404220" w:rsidRPr="00404220">
          <w:rPr>
            <w:rFonts w:ascii="Arial" w:hAnsi="Arial"/>
            <w:i/>
            <w:rPrChange w:id="117" w:author="Michael Fitzpatrick" w:date="2011-11-20T15:51:00Z">
              <w:rPr>
                <w:rFonts w:ascii="Arial" w:eastAsia="Times New Roman" w:hAnsi="Arial"/>
                <w:color w:val="auto"/>
              </w:rPr>
            </w:rPrChange>
          </w:rPr>
          <w:t>ingest queue</w:t>
        </w:r>
        <w:r w:rsidR="00985AF5">
          <w:rPr>
            <w:rFonts w:ascii="Arial" w:hAnsi="Arial"/>
          </w:rPr>
          <w:t xml:space="preserve"> such as the mountain cache, thereafter the file is never modified) </w:t>
        </w:r>
      </w:ins>
      <w:r w:rsidR="008D4139">
        <w:rPr>
          <w:rFonts w:ascii="Arial" w:hAnsi="Arial"/>
        </w:rPr>
        <w:t>before queue processing resumes.</w:t>
      </w:r>
    </w:p>
    <w:p w:rsidR="00191667" w:rsidRDefault="00191667" w:rsidP="00191667">
      <w:pPr>
        <w:pStyle w:val="Default"/>
        <w:rPr>
          <w:rFonts w:ascii="Arial" w:hAnsi="Arial"/>
        </w:rPr>
      </w:pPr>
    </w:p>
    <w:p w:rsidR="00EA7255" w:rsidRDefault="0096423B" w:rsidP="00191667">
      <w:pPr>
        <w:pStyle w:val="Default"/>
        <w:rPr>
          <w:rFonts w:ascii="Arial" w:hAnsi="Arial"/>
        </w:rPr>
      </w:pPr>
      <w:r w:rsidRPr="00191667">
        <w:rPr>
          <w:rFonts w:ascii="Arial" w:hAnsi="Arial"/>
          <w:i/>
        </w:rPr>
        <w:t>Error Handling</w:t>
      </w:r>
      <w:r w:rsidR="00191667">
        <w:rPr>
          <w:rFonts w:ascii="Arial" w:hAnsi="Arial"/>
        </w:rPr>
        <w:t>:</w:t>
      </w:r>
    </w:p>
    <w:p w:rsidR="00EA7255" w:rsidRDefault="00EA7255" w:rsidP="00191667">
      <w:pPr>
        <w:pStyle w:val="Default"/>
        <w:rPr>
          <w:rFonts w:ascii="Arial" w:hAnsi="Arial"/>
        </w:rPr>
      </w:pPr>
    </w:p>
    <w:p w:rsidR="0096423B" w:rsidRDefault="00EA7255" w:rsidP="00EA7255">
      <w:pPr>
        <w:pStyle w:val="Default"/>
        <w:numPr>
          <w:ilvl w:val="0"/>
          <w:numId w:val="23"/>
          <w:numberingChange w:id="118" w:author="Michael Fitzpatrick" w:date="2011-11-20T14:35:00Z" w:original=""/>
        </w:numPr>
        <w:rPr>
          <w:rFonts w:ascii="Arial" w:hAnsi="Arial"/>
        </w:rPr>
      </w:pPr>
      <w:del w:id="119" w:author="Michael Fitzpatrick" w:date="2011-11-20T15:54:00Z">
        <w:r w:rsidDel="00985AF5">
          <w:rPr>
            <w:rFonts w:ascii="Arial" w:hAnsi="Arial"/>
          </w:rPr>
          <w:delText>TBD</w:delText>
        </w:r>
      </w:del>
      <w:ins w:id="120" w:author="Michael Fitzpatrick" w:date="2011-11-20T15:54:00Z">
        <w:r w:rsidR="00985AF5">
          <w:rPr>
            <w:rFonts w:ascii="Arial" w:hAnsi="Arial"/>
          </w:rPr>
          <w:t>The ‘ingest script’ shall return one of three status codes:</w:t>
        </w:r>
      </w:ins>
    </w:p>
    <w:p w:rsidR="00985AF5" w:rsidRDefault="00985AF5" w:rsidP="00985AF5">
      <w:pPr>
        <w:pStyle w:val="Default"/>
        <w:numPr>
          <w:ilvl w:val="1"/>
          <w:numId w:val="23"/>
          <w:ins w:id="121" w:author="Michael Fitzpatrick" w:date="2011-11-20T15:54:00Z"/>
        </w:numPr>
        <w:rPr>
          <w:ins w:id="122" w:author="Michael Fitzpatrick" w:date="2011-11-20T15:54:00Z"/>
          <w:rFonts w:ascii="Arial" w:hAnsi="Arial"/>
        </w:rPr>
      </w:pPr>
      <w:ins w:id="123" w:author="Michael Fitzpatrick" w:date="2011-11-20T15:54:00Z">
        <w:r>
          <w:rPr>
            <w:rFonts w:ascii="Arial" w:hAnsi="Arial"/>
          </w:rPr>
          <w:t xml:space="preserve">A </w:t>
        </w:r>
      </w:ins>
      <w:ins w:id="124" w:author="Michael Fitzpatrick" w:date="2011-11-20T16:00:00Z">
        <w:r w:rsidR="00E5524C">
          <w:rPr>
            <w:rFonts w:ascii="Arial" w:hAnsi="Arial"/>
          </w:rPr>
          <w:t xml:space="preserve">value of </w:t>
        </w:r>
      </w:ins>
      <w:ins w:id="125" w:author="Michael Fitzpatrick" w:date="2011-11-20T15:54:00Z">
        <w:r>
          <w:rPr>
            <w:rFonts w:ascii="Arial" w:hAnsi="Arial"/>
          </w:rPr>
          <w:t>zero (0</w:t>
        </w:r>
        <w:r w:rsidR="00E5524C">
          <w:rPr>
            <w:rFonts w:ascii="Arial" w:hAnsi="Arial"/>
          </w:rPr>
          <w:t xml:space="preserve">) </w:t>
        </w:r>
        <w:r>
          <w:rPr>
            <w:rFonts w:ascii="Arial" w:hAnsi="Arial"/>
          </w:rPr>
          <w:t>means the script executed with no errors</w:t>
        </w:r>
      </w:ins>
    </w:p>
    <w:p w:rsidR="00985AF5" w:rsidRDefault="00985AF5" w:rsidP="00985AF5">
      <w:pPr>
        <w:pStyle w:val="Default"/>
        <w:numPr>
          <w:ilvl w:val="1"/>
          <w:numId w:val="23"/>
          <w:ins w:id="126" w:author="Michael Fitzpatrick" w:date="2011-11-20T15:54:00Z"/>
        </w:numPr>
        <w:rPr>
          <w:ins w:id="127" w:author="Michael Fitzpatrick" w:date="2011-11-20T15:58:00Z"/>
          <w:rFonts w:ascii="Arial" w:hAnsi="Arial"/>
        </w:rPr>
      </w:pPr>
      <w:ins w:id="128" w:author="Michael Fitzpatrick" w:date="2011-11-20T15:54:00Z">
        <w:r>
          <w:rPr>
            <w:rFonts w:ascii="Arial" w:hAnsi="Arial"/>
          </w:rPr>
          <w:t xml:space="preserve">A </w:t>
        </w:r>
      </w:ins>
      <w:ins w:id="129" w:author="Michael Fitzpatrick" w:date="2011-11-20T15:59:00Z">
        <w:r w:rsidR="00E5524C">
          <w:rPr>
            <w:rFonts w:ascii="Arial" w:hAnsi="Arial"/>
          </w:rPr>
          <w:t xml:space="preserve">value of </w:t>
        </w:r>
      </w:ins>
      <w:ins w:id="130" w:author="Michael Fitzpatrick" w:date="2011-11-20T15:54:00Z">
        <w:r w:rsidR="00E5524C">
          <w:rPr>
            <w:rFonts w:ascii="Arial" w:hAnsi="Arial"/>
          </w:rPr>
          <w:t xml:space="preserve">one (1) </w:t>
        </w:r>
        <w:r>
          <w:rPr>
            <w:rFonts w:ascii="Arial" w:hAnsi="Arial"/>
          </w:rPr>
          <w:t>means some processing error occurred but transport can con</w:t>
        </w:r>
        <w:r w:rsidR="00E5524C">
          <w:rPr>
            <w:rFonts w:ascii="Arial" w:hAnsi="Arial"/>
          </w:rPr>
          <w:t xml:space="preserve">tinue.  E2E will supply both the ingest and </w:t>
        </w:r>
      </w:ins>
      <w:ins w:id="131" w:author="Michael Fitzpatrick" w:date="2011-11-20T15:58:00Z">
        <w:r w:rsidR="00E5524C">
          <w:rPr>
            <w:rFonts w:ascii="Arial" w:hAnsi="Arial"/>
          </w:rPr>
          <w:t>downstream</w:t>
        </w:r>
      </w:ins>
      <w:ins w:id="132" w:author="Michael Fitzpatrick" w:date="2011-11-20T15:54:00Z">
        <w:r w:rsidR="00E5524C">
          <w:rPr>
            <w:rFonts w:ascii="Arial" w:hAnsi="Arial"/>
          </w:rPr>
          <w:t xml:space="preserve"> </w:t>
        </w:r>
      </w:ins>
      <w:ins w:id="133" w:author="Michael Fitzpatrick" w:date="2011-11-20T15:58:00Z">
        <w:r w:rsidR="00E5524C">
          <w:rPr>
            <w:rFonts w:ascii="Arial" w:hAnsi="Arial"/>
          </w:rPr>
          <w:t>delivery applications and can decide whether in this case additional parameters should be added to the control file for use at a downstream site.</w:t>
        </w:r>
      </w:ins>
    </w:p>
    <w:p w:rsidR="00E5524C" w:rsidRDefault="00E5524C" w:rsidP="00985AF5">
      <w:pPr>
        <w:pStyle w:val="Default"/>
        <w:numPr>
          <w:ilvl w:val="1"/>
          <w:numId w:val="23"/>
          <w:ins w:id="134" w:author="Michael Fitzpatrick" w:date="2011-11-20T15:59:00Z"/>
        </w:numPr>
        <w:rPr>
          <w:ins w:id="135" w:author="Michael Fitzpatrick" w:date="2011-11-20T15:54:00Z"/>
          <w:rFonts w:ascii="Arial" w:hAnsi="Arial"/>
        </w:rPr>
      </w:pPr>
      <w:ins w:id="136" w:author="Michael Fitzpatrick" w:date="2011-11-20T15:59:00Z">
        <w:r>
          <w:rPr>
            <w:rFonts w:ascii="Arial" w:hAnsi="Arial"/>
          </w:rPr>
          <w:t>A value of two (2) means</w:t>
        </w:r>
      </w:ins>
      <w:ins w:id="137" w:author="Michael Fitzpatrick" w:date="2011-11-20T16:00:00Z">
        <w:r>
          <w:rPr>
            <w:rFonts w:ascii="Arial" w:hAnsi="Arial"/>
          </w:rPr>
          <w:t xml:space="preserve"> a severe processing error occurred and DTS should abandon further transport of the file.</w:t>
        </w:r>
      </w:ins>
    </w:p>
    <w:p w:rsidR="00F20513" w:rsidRDefault="00F20513" w:rsidP="007643BF">
      <w:pPr>
        <w:pStyle w:val="Default"/>
        <w:rPr>
          <w:rFonts w:ascii="Arial" w:hAnsi="Arial"/>
          <w:u w:val="single"/>
        </w:rPr>
      </w:pPr>
    </w:p>
    <w:p w:rsidR="008D4139" w:rsidRPr="00865621" w:rsidRDefault="00F20513" w:rsidP="0096423B">
      <w:pPr>
        <w:pStyle w:val="Default"/>
        <w:rPr>
          <w:rFonts w:ascii="Arial" w:hAnsi="Arial"/>
          <w:i/>
        </w:rPr>
      </w:pPr>
      <w:r w:rsidRPr="00865621">
        <w:rPr>
          <w:rFonts w:ascii="Arial" w:hAnsi="Arial"/>
          <w:i/>
        </w:rPr>
        <w:t>Requirements:</w:t>
      </w:r>
    </w:p>
    <w:p w:rsidR="008D4139" w:rsidRDefault="008D4139" w:rsidP="0096423B">
      <w:pPr>
        <w:pStyle w:val="Default"/>
        <w:rPr>
          <w:rFonts w:ascii="Arial" w:hAnsi="Arial"/>
          <w:u w:val="single"/>
        </w:rPr>
      </w:pPr>
    </w:p>
    <w:p w:rsidR="008D4139" w:rsidRDefault="007E7038" w:rsidP="008D4139">
      <w:pPr>
        <w:pStyle w:val="Default"/>
        <w:numPr>
          <w:ilvl w:val="0"/>
          <w:numId w:val="24"/>
          <w:numberingChange w:id="138" w:author="Michael Fitzpatrick" w:date="2011-11-20T14:35:00Z" w:original=""/>
        </w:numPr>
        <w:rPr>
          <w:rFonts w:ascii="Arial" w:hAnsi="Arial"/>
        </w:rPr>
      </w:pPr>
      <w:r>
        <w:rPr>
          <w:rFonts w:ascii="Arial" w:hAnsi="Arial"/>
        </w:rPr>
        <w:t>DTS</w:t>
      </w:r>
      <w:r w:rsidR="008D4139">
        <w:rPr>
          <w:rFonts w:ascii="Arial" w:hAnsi="Arial"/>
        </w:rPr>
        <w:t>:</w:t>
      </w:r>
    </w:p>
    <w:p w:rsidR="00BB6860" w:rsidRDefault="00EF3547" w:rsidP="008D4139">
      <w:pPr>
        <w:pStyle w:val="Default"/>
        <w:numPr>
          <w:ilvl w:val="1"/>
          <w:numId w:val="24"/>
          <w:numberingChange w:id="139" w:author="Michael Fitzpatrick" w:date="2011-11-20T14:35:00Z" w:original="o"/>
        </w:numPr>
        <w:rPr>
          <w:rFonts w:ascii="Arial" w:hAnsi="Arial"/>
        </w:rPr>
      </w:pPr>
      <w:r>
        <w:rPr>
          <w:rFonts w:ascii="Arial" w:hAnsi="Arial"/>
        </w:rPr>
        <w:t>The DTSD binary and configuration file must be installed on the mountain cache.</w:t>
      </w:r>
    </w:p>
    <w:p w:rsidR="00EF3547" w:rsidRPr="00BB6860" w:rsidRDefault="00BB6860" w:rsidP="00BB6860">
      <w:pPr>
        <w:pStyle w:val="Default"/>
        <w:numPr>
          <w:ilvl w:val="2"/>
          <w:numId w:val="24"/>
          <w:numberingChange w:id="140" w:author="Michael Fitzpatrick" w:date="2011-11-20T14:35:00Z" w:original=""/>
        </w:numPr>
        <w:rPr>
          <w:rFonts w:ascii="Arial" w:hAnsi="Arial"/>
        </w:rPr>
      </w:pPr>
      <w:r>
        <w:rPr>
          <w:rFonts w:ascii="Arial" w:hAnsi="Arial"/>
        </w:rPr>
        <w:t>The DTS will provide documentation of the configuration file to include directive definition and syntax.</w:t>
      </w:r>
    </w:p>
    <w:p w:rsidR="00EF3547" w:rsidRDefault="007B738D" w:rsidP="008D4139">
      <w:pPr>
        <w:pStyle w:val="Default"/>
        <w:numPr>
          <w:ilvl w:val="1"/>
          <w:numId w:val="24"/>
          <w:numberingChange w:id="141" w:author="Michael Fitzpatrick" w:date="2011-11-20T14:35:00Z" w:original="o"/>
        </w:numPr>
        <w:rPr>
          <w:rFonts w:ascii="Arial" w:hAnsi="Arial"/>
        </w:rPr>
      </w:pPr>
      <w:r>
        <w:rPr>
          <w:rFonts w:ascii="Arial" w:hAnsi="Arial"/>
        </w:rPr>
        <w:t>A de</w:t>
      </w:r>
      <w:r w:rsidR="00BB6860">
        <w:rPr>
          <w:rFonts w:ascii="Arial" w:hAnsi="Arial"/>
        </w:rPr>
        <w:t>livery command will call a pre-defined</w:t>
      </w:r>
      <w:r>
        <w:rPr>
          <w:rFonts w:ascii="Arial" w:hAnsi="Arial"/>
        </w:rPr>
        <w:t xml:space="preserve"> </w:t>
      </w:r>
      <w:r w:rsidR="000B391B">
        <w:rPr>
          <w:rFonts w:ascii="Arial" w:hAnsi="Arial"/>
        </w:rPr>
        <w:t>“</w:t>
      </w:r>
      <w:r w:rsidRPr="007B738D">
        <w:rPr>
          <w:rFonts w:ascii="Arial" w:hAnsi="Arial"/>
          <w:i/>
        </w:rPr>
        <w:t>ingest script</w:t>
      </w:r>
      <w:r w:rsidR="00287612">
        <w:rPr>
          <w:rFonts w:ascii="Arial" w:hAnsi="Arial"/>
        </w:rPr>
        <w:t>”</w:t>
      </w:r>
      <w:r w:rsidR="00BB6860">
        <w:rPr>
          <w:rFonts w:ascii="Arial" w:hAnsi="Arial"/>
        </w:rPr>
        <w:t xml:space="preserve"> to</w:t>
      </w:r>
      <w:r>
        <w:rPr>
          <w:rFonts w:ascii="Arial" w:hAnsi="Arial"/>
        </w:rPr>
        <w:t xml:space="preserve"> </w:t>
      </w:r>
      <w:r w:rsidR="003D1509">
        <w:rPr>
          <w:rFonts w:ascii="Arial" w:hAnsi="Arial"/>
        </w:rPr>
        <w:t xml:space="preserve">operate on the </w:t>
      </w:r>
      <w:r w:rsidR="00BB6860">
        <w:rPr>
          <w:rFonts w:ascii="Arial" w:hAnsi="Arial"/>
        </w:rPr>
        <w:t xml:space="preserve">DTS </w:t>
      </w:r>
      <w:r w:rsidR="003D1509">
        <w:rPr>
          <w:rFonts w:ascii="Arial" w:hAnsi="Arial"/>
        </w:rPr>
        <w:t xml:space="preserve">target file. </w:t>
      </w:r>
    </w:p>
    <w:p w:rsidR="00EF3547" w:rsidRDefault="00EF3547" w:rsidP="008D4139">
      <w:pPr>
        <w:pStyle w:val="Default"/>
        <w:numPr>
          <w:ilvl w:val="1"/>
          <w:numId w:val="24"/>
          <w:numberingChange w:id="142" w:author="Michael Fitzpatrick" w:date="2011-11-20T14:35:00Z" w:original="o"/>
        </w:numPr>
        <w:rPr>
          <w:rFonts w:ascii="Arial" w:hAnsi="Arial"/>
        </w:rPr>
      </w:pPr>
      <w:r>
        <w:rPr>
          <w:rFonts w:ascii="Arial" w:hAnsi="Arial"/>
        </w:rPr>
        <w:t xml:space="preserve">The </w:t>
      </w:r>
      <w:r w:rsidR="00BB6860">
        <w:rPr>
          <w:rFonts w:ascii="Arial" w:hAnsi="Arial"/>
        </w:rPr>
        <w:t xml:space="preserve">DTS </w:t>
      </w:r>
      <w:r>
        <w:rPr>
          <w:rFonts w:ascii="Arial" w:hAnsi="Arial"/>
        </w:rPr>
        <w:t>target file canno</w:t>
      </w:r>
      <w:r w:rsidR="007E6A3B">
        <w:rPr>
          <w:rFonts w:ascii="Arial" w:hAnsi="Arial"/>
        </w:rPr>
        <w:t>t be moved or deleted until DTSD</w:t>
      </w:r>
      <w:r>
        <w:rPr>
          <w:rFonts w:ascii="Arial" w:hAnsi="Arial"/>
        </w:rPr>
        <w:t xml:space="preserve"> processing is complete.</w:t>
      </w:r>
    </w:p>
    <w:p w:rsidR="003D1509" w:rsidRPr="007E7038" w:rsidRDefault="003D1509" w:rsidP="007E7038">
      <w:pPr>
        <w:pStyle w:val="Default"/>
        <w:numPr>
          <w:ilvl w:val="1"/>
          <w:numId w:val="24"/>
          <w:numberingChange w:id="143" w:author="Michael Fitzpatrick" w:date="2011-11-20T14:35:00Z" w:original="o"/>
        </w:numPr>
        <w:rPr>
          <w:rFonts w:ascii="Arial" w:hAnsi="Arial"/>
        </w:rPr>
      </w:pPr>
      <w:r>
        <w:rPr>
          <w:rFonts w:ascii="Arial" w:hAnsi="Arial"/>
        </w:rPr>
        <w:t>Sufficient storage</w:t>
      </w:r>
      <w:r w:rsidR="003E5519">
        <w:rPr>
          <w:rStyle w:val="FootnoteReference"/>
          <w:rFonts w:ascii="Arial" w:hAnsi="Arial"/>
        </w:rPr>
        <w:footnoteReference w:id="-1"/>
      </w:r>
      <w:r>
        <w:rPr>
          <w:rFonts w:ascii="Arial" w:hAnsi="Arial"/>
        </w:rPr>
        <w:t xml:space="preserve"> is available to manage the DTS queue areas.</w:t>
      </w:r>
    </w:p>
    <w:p w:rsidR="003A2975" w:rsidDel="00985AF5" w:rsidRDefault="003D1509" w:rsidP="003D1509">
      <w:pPr>
        <w:pStyle w:val="Default"/>
        <w:numPr>
          <w:ilvl w:val="1"/>
          <w:numId w:val="24"/>
          <w:numberingChange w:id="144" w:author="Michael Fitzpatrick" w:date="2011-11-20T14:35:00Z" w:original="o"/>
        </w:numPr>
        <w:rPr>
          <w:del w:id="145" w:author="Michael Fitzpatrick" w:date="2011-11-20T15:52:00Z"/>
          <w:rFonts w:ascii="Arial" w:hAnsi="Arial"/>
        </w:rPr>
      </w:pPr>
      <w:del w:id="146" w:author="Michael Fitzpatrick" w:date="2011-11-20T15:52:00Z">
        <w:r w:rsidDel="00985AF5">
          <w:rPr>
            <w:rFonts w:ascii="Arial" w:hAnsi="Arial"/>
          </w:rPr>
          <w:delText>Upon successful delivery to the end-point, the</w:delText>
        </w:r>
        <w:r w:rsidR="00BB6860" w:rsidDel="00985AF5">
          <w:rPr>
            <w:rFonts w:ascii="Arial" w:hAnsi="Arial"/>
          </w:rPr>
          <w:delText xml:space="preserve"> DTS </w:delText>
        </w:r>
        <w:r w:rsidDel="00985AF5">
          <w:rPr>
            <w:rFonts w:ascii="Arial" w:hAnsi="Arial"/>
          </w:rPr>
          <w:delText>target file is removed by the DTSD and the status file is updated.</w:delText>
        </w:r>
      </w:del>
    </w:p>
    <w:p w:rsidR="003A2975" w:rsidRDefault="003A2975" w:rsidP="003D1509">
      <w:pPr>
        <w:pStyle w:val="Default"/>
        <w:numPr>
          <w:ilvl w:val="1"/>
          <w:numId w:val="24"/>
          <w:numberingChange w:id="147" w:author="Michael Fitzpatrick" w:date="2011-11-20T14:35:00Z" w:original="o"/>
        </w:numPr>
        <w:rPr>
          <w:rFonts w:ascii="Arial" w:hAnsi="Arial"/>
        </w:rPr>
      </w:pPr>
      <w:r>
        <w:rPr>
          <w:rFonts w:ascii="Arial" w:hAnsi="Arial"/>
        </w:rPr>
        <w:t>Monitoring tools must exist to check the status of queue processing.</w:t>
      </w:r>
    </w:p>
    <w:p w:rsidR="00BB6860" w:rsidRDefault="003A2975" w:rsidP="003D1509">
      <w:pPr>
        <w:pStyle w:val="Default"/>
        <w:numPr>
          <w:ilvl w:val="1"/>
          <w:numId w:val="24"/>
          <w:numberingChange w:id="148" w:author="Michael Fitzpatrick" w:date="2011-11-20T14:35:00Z" w:original="o"/>
        </w:numPr>
        <w:rPr>
          <w:rFonts w:ascii="Arial" w:hAnsi="Arial"/>
        </w:rPr>
      </w:pPr>
      <w:r>
        <w:rPr>
          <w:rFonts w:ascii="Arial" w:hAnsi="Arial"/>
        </w:rPr>
        <w:t xml:space="preserve">Logging: </w:t>
      </w:r>
    </w:p>
    <w:p w:rsidR="003A2975" w:rsidRDefault="003A2975" w:rsidP="00BB6860">
      <w:pPr>
        <w:pStyle w:val="Default"/>
        <w:numPr>
          <w:ilvl w:val="2"/>
          <w:numId w:val="24"/>
          <w:numberingChange w:id="149" w:author="Michael Fitzpatrick" w:date="2011-11-20T14:35:00Z" w:original=""/>
        </w:numPr>
        <w:rPr>
          <w:rFonts w:ascii="Arial" w:hAnsi="Arial"/>
        </w:rPr>
      </w:pPr>
      <w:r>
        <w:rPr>
          <w:rFonts w:ascii="Arial" w:hAnsi="Arial"/>
        </w:rPr>
        <w:t xml:space="preserve">DTSD status log </w:t>
      </w:r>
      <w:r w:rsidR="00BB6860">
        <w:rPr>
          <w:rFonts w:ascii="Arial" w:hAnsi="Arial"/>
        </w:rPr>
        <w:t xml:space="preserve">format </w:t>
      </w:r>
      <w:r w:rsidR="004B45BC">
        <w:rPr>
          <w:rFonts w:ascii="Arial" w:hAnsi="Arial"/>
        </w:rPr>
        <w:t xml:space="preserve">is </w:t>
      </w:r>
      <w:r w:rsidR="00FE0B45">
        <w:rPr>
          <w:rFonts w:ascii="Arial" w:hAnsi="Arial"/>
        </w:rPr>
        <w:t>described in Operational DTS-E2E interfaces.</w:t>
      </w:r>
    </w:p>
    <w:p w:rsidR="005B084C" w:rsidRDefault="005B084C" w:rsidP="003A2975">
      <w:pPr>
        <w:pStyle w:val="Default"/>
        <w:numPr>
          <w:ilvl w:val="0"/>
          <w:numId w:val="24"/>
          <w:numberingChange w:id="150" w:author="Michael Fitzpatrick" w:date="2011-11-20T14:35:00Z" w:original=""/>
        </w:numPr>
        <w:rPr>
          <w:rFonts w:ascii="Arial" w:hAnsi="Arial"/>
        </w:rPr>
      </w:pPr>
      <w:r>
        <w:rPr>
          <w:rFonts w:ascii="Arial" w:hAnsi="Arial"/>
        </w:rPr>
        <w:t>E2E</w:t>
      </w:r>
      <w:r w:rsidR="003A2975">
        <w:rPr>
          <w:rFonts w:ascii="Arial" w:hAnsi="Arial"/>
        </w:rPr>
        <w:t>:</w:t>
      </w:r>
    </w:p>
    <w:p w:rsidR="00D04965" w:rsidRDefault="005B084C" w:rsidP="005B084C">
      <w:pPr>
        <w:pStyle w:val="Default"/>
        <w:numPr>
          <w:ilvl w:val="1"/>
          <w:numId w:val="24"/>
          <w:numberingChange w:id="151" w:author="Michael Fitzpatrick" w:date="2011-11-20T14:35:00Z" w:original="o"/>
        </w:numPr>
        <w:rPr>
          <w:ins w:id="152" w:author="Michael Fitzpatrick" w:date="2011-11-20T16:11:00Z"/>
          <w:rFonts w:ascii="Arial" w:hAnsi="Arial"/>
        </w:rPr>
      </w:pPr>
      <w:r>
        <w:rPr>
          <w:rFonts w:ascii="Arial" w:hAnsi="Arial"/>
        </w:rPr>
        <w:t>The DTS Operator is responsible for monitoring the DTSD</w:t>
      </w:r>
      <w:ins w:id="153" w:author="Michael Fitzpatrick" w:date="2011-11-20T16:11:00Z">
        <w:r w:rsidR="00D04965">
          <w:rPr>
            <w:rFonts w:ascii="Arial" w:hAnsi="Arial"/>
          </w:rPr>
          <w:t>.</w:t>
        </w:r>
      </w:ins>
    </w:p>
    <w:p w:rsidR="00BB6860" w:rsidRDefault="00D04965" w:rsidP="005B084C">
      <w:pPr>
        <w:pStyle w:val="Default"/>
        <w:numPr>
          <w:ilvl w:val="1"/>
          <w:numId w:val="24"/>
          <w:ins w:id="154" w:author="Michael Fitzpatrick" w:date="2011-11-20T16:11:00Z"/>
        </w:numPr>
        <w:rPr>
          <w:rFonts w:ascii="Arial" w:hAnsi="Arial"/>
        </w:rPr>
      </w:pPr>
      <w:ins w:id="155" w:author="Michael Fitzpatrick" w:date="2011-11-20T16:11:00Z">
        <w:r>
          <w:rPr>
            <w:rFonts w:ascii="Arial" w:hAnsi="Arial"/>
          </w:rPr>
          <w:t>The DTS Operator must be able to enable</w:t>
        </w:r>
      </w:ins>
      <w:del w:id="156" w:author="Michael Fitzpatrick" w:date="2011-11-20T16:11:00Z">
        <w:r w:rsidR="005B084C" w:rsidDel="00D04965">
          <w:rPr>
            <w:rFonts w:ascii="Arial" w:hAnsi="Arial"/>
          </w:rPr>
          <w:delText>,</w:delText>
        </w:r>
      </w:del>
      <w:r w:rsidR="005B084C">
        <w:rPr>
          <w:rFonts w:ascii="Arial" w:hAnsi="Arial"/>
        </w:rPr>
        <w:t xml:space="preserve"> debug</w:t>
      </w:r>
      <w:ins w:id="157" w:author="Michael Fitzpatrick" w:date="2011-11-20T16:11:00Z">
        <w:r>
          <w:rPr>
            <w:rFonts w:ascii="Arial" w:hAnsi="Arial"/>
          </w:rPr>
          <w:t>ging</w:t>
        </w:r>
      </w:ins>
      <w:r w:rsidR="005B084C">
        <w:rPr>
          <w:rFonts w:ascii="Arial" w:hAnsi="Arial"/>
        </w:rPr>
        <w:t>, start and</w:t>
      </w:r>
      <w:ins w:id="158" w:author="Michael Fitzpatrick" w:date="2011-11-20T16:11:00Z">
        <w:r>
          <w:rPr>
            <w:rFonts w:ascii="Arial" w:hAnsi="Arial"/>
          </w:rPr>
          <w:t>/or</w:t>
        </w:r>
      </w:ins>
      <w:r w:rsidR="005B084C">
        <w:rPr>
          <w:rFonts w:ascii="Arial" w:hAnsi="Arial"/>
        </w:rPr>
        <w:t xml:space="preserve"> stop </w:t>
      </w:r>
      <w:ins w:id="159" w:author="Michael Fitzpatrick" w:date="2011-11-20T16:12:00Z">
        <w:r>
          <w:rPr>
            <w:rFonts w:ascii="Arial" w:hAnsi="Arial"/>
          </w:rPr>
          <w:t xml:space="preserve">the DTS </w:t>
        </w:r>
      </w:ins>
      <w:r w:rsidR="005B084C">
        <w:rPr>
          <w:rFonts w:ascii="Arial" w:hAnsi="Arial"/>
        </w:rPr>
        <w:t>if necessary.</w:t>
      </w:r>
    </w:p>
    <w:p w:rsidR="008F51A4" w:rsidRDefault="00BB6860" w:rsidP="005B084C">
      <w:pPr>
        <w:pStyle w:val="Default"/>
        <w:numPr>
          <w:ilvl w:val="1"/>
          <w:numId w:val="24"/>
          <w:numberingChange w:id="160" w:author="Michael Fitzpatrick" w:date="2011-11-20T14:35:00Z" w:original="o"/>
        </w:numPr>
        <w:rPr>
          <w:rFonts w:ascii="Arial" w:hAnsi="Arial"/>
        </w:rPr>
      </w:pPr>
      <w:r>
        <w:rPr>
          <w:rFonts w:ascii="Arial" w:hAnsi="Arial"/>
        </w:rPr>
        <w:t>The DTS Operator or local daemon is responsible for monitoring the success or failure of the delivery application.</w:t>
      </w:r>
    </w:p>
    <w:p w:rsidR="00D04965" w:rsidRDefault="00D04965" w:rsidP="005B084C">
      <w:pPr>
        <w:pStyle w:val="Default"/>
        <w:numPr>
          <w:ilvl w:val="1"/>
          <w:numId w:val="24"/>
          <w:ins w:id="161" w:author="Michael Fitzpatrick" w:date="2011-11-20T16:12:00Z"/>
        </w:numPr>
        <w:rPr>
          <w:ins w:id="162" w:author="Michael Fitzpatrick" w:date="2011-11-20T16:50:00Z"/>
          <w:rFonts w:ascii="Arial" w:hAnsi="Arial"/>
        </w:rPr>
      </w:pPr>
      <w:ins w:id="163" w:author="Michael Fitzpatrick" w:date="2011-11-20T16:12:00Z">
        <w:r>
          <w:rPr>
            <w:rFonts w:ascii="Arial" w:hAnsi="Arial"/>
          </w:rPr>
          <w:t>The ingest/delivery application must not be limited to processing of FITS files only.  Unrecognized file formats should be processed to the extent possible (e.g. a copy is made, logging recorded etc)</w:t>
        </w:r>
      </w:ins>
      <w:ins w:id="164" w:author="Michael Fitzpatrick" w:date="2011-11-20T16:15:00Z">
        <w:r>
          <w:rPr>
            <w:rFonts w:ascii="Arial" w:hAnsi="Arial"/>
          </w:rPr>
          <w:t xml:space="preserve"> without returning an error code to the DTS.</w:t>
        </w:r>
      </w:ins>
    </w:p>
    <w:p w:rsidR="004A1064" w:rsidRDefault="004A1064" w:rsidP="005B084C">
      <w:pPr>
        <w:pStyle w:val="Default"/>
        <w:numPr>
          <w:ilvl w:val="1"/>
          <w:numId w:val="24"/>
          <w:ins w:id="165" w:author="Michael Fitzpatrick" w:date="2011-11-20T16:50:00Z"/>
        </w:numPr>
        <w:rPr>
          <w:ins w:id="166" w:author="Michael Fitzpatrick" w:date="2011-11-20T16:12:00Z"/>
          <w:rFonts w:ascii="Arial" w:hAnsi="Arial"/>
        </w:rPr>
      </w:pPr>
      <w:ins w:id="167" w:author="Michael Fitzpatrick" w:date="2011-11-20T16:50:00Z">
        <w:r>
          <w:rPr>
            <w:rFonts w:ascii="Arial" w:hAnsi="Arial"/>
          </w:rPr>
          <w:t xml:space="preserve">The E2E </w:t>
        </w:r>
        <w:r w:rsidR="00404220" w:rsidRPr="00404220">
          <w:rPr>
            <w:rFonts w:ascii="Arial" w:hAnsi="Arial"/>
            <w:i/>
            <w:rPrChange w:id="168" w:author="Michael Fitzpatrick" w:date="2011-11-20T16:51:00Z">
              <w:rPr>
                <w:rFonts w:ascii="Arial" w:eastAsia="Times New Roman" w:hAnsi="Arial"/>
                <w:color w:val="auto"/>
              </w:rPr>
            </w:rPrChange>
          </w:rPr>
          <w:t>ingest script</w:t>
        </w:r>
        <w:r>
          <w:rPr>
            <w:rFonts w:ascii="Arial" w:hAnsi="Arial"/>
          </w:rPr>
          <w:t xml:space="preserve"> is responsible </w:t>
        </w:r>
      </w:ins>
      <w:ins w:id="169" w:author="Michael Fitzpatrick" w:date="2011-11-20T16:51:00Z">
        <w:r>
          <w:rPr>
            <w:rFonts w:ascii="Arial" w:hAnsi="Arial"/>
          </w:rPr>
          <w:t>for ensuring the validity of files that are archived (e.g. FITS file processing produces a valid file, unrecognized file are unmodified</w:t>
        </w:r>
      </w:ins>
      <w:ins w:id="170" w:author="Michael Fitzpatrick" w:date="2011-11-20T16:52:00Z">
        <w:r>
          <w:rPr>
            <w:rFonts w:ascii="Arial" w:hAnsi="Arial"/>
          </w:rPr>
          <w:t>, and error during processing leaves the input file unchanged if transport continues, etc).</w:t>
        </w:r>
      </w:ins>
    </w:p>
    <w:p w:rsidR="007643BF" w:rsidRDefault="007643BF" w:rsidP="005B084C">
      <w:pPr>
        <w:pStyle w:val="Default"/>
        <w:ind w:left="360"/>
        <w:rPr>
          <w:rFonts w:ascii="Arial" w:hAnsi="Arial"/>
        </w:rPr>
      </w:pPr>
    </w:p>
    <w:p w:rsidR="0096423B" w:rsidRDefault="005B084C" w:rsidP="0096423B">
      <w:pPr>
        <w:pStyle w:val="Default"/>
        <w:rPr>
          <w:rFonts w:ascii="Arial" w:hAnsi="Arial"/>
        </w:rPr>
      </w:pPr>
      <w:r>
        <w:rPr>
          <w:rFonts w:ascii="Arial" w:hAnsi="Arial"/>
          <w:u w:val="single"/>
        </w:rPr>
        <w:t xml:space="preserve">Resource: </w:t>
      </w:r>
      <w:proofErr w:type="spellStart"/>
      <w:r>
        <w:rPr>
          <w:rFonts w:ascii="Arial" w:hAnsi="Arial"/>
          <w:u w:val="single"/>
        </w:rPr>
        <w:t>iSTB</w:t>
      </w:r>
      <w:proofErr w:type="spellEnd"/>
      <w:r>
        <w:rPr>
          <w:rFonts w:ascii="Arial" w:hAnsi="Arial"/>
          <w:u w:val="single"/>
        </w:rPr>
        <w:t xml:space="preserve"> </w:t>
      </w:r>
      <w:r w:rsidR="00E63FB6">
        <w:rPr>
          <w:rFonts w:ascii="Arial" w:hAnsi="Arial"/>
          <w:u w:val="single"/>
        </w:rPr>
        <w:t xml:space="preserve">ingest </w:t>
      </w:r>
      <w:r>
        <w:rPr>
          <w:rFonts w:ascii="Arial" w:hAnsi="Arial"/>
          <w:u w:val="single"/>
        </w:rPr>
        <w:t>script</w:t>
      </w:r>
      <w:r w:rsidR="0096423B" w:rsidRPr="00FF2126">
        <w:rPr>
          <w:rFonts w:ascii="Arial" w:hAnsi="Arial"/>
          <w:u w:val="single"/>
        </w:rPr>
        <w:t>:</w:t>
      </w:r>
    </w:p>
    <w:p w:rsidR="0096423B" w:rsidRDefault="0096423B" w:rsidP="0096423B">
      <w:pPr>
        <w:pStyle w:val="Default"/>
        <w:rPr>
          <w:rFonts w:ascii="Arial" w:hAnsi="Arial"/>
        </w:rPr>
      </w:pPr>
    </w:p>
    <w:p w:rsidR="00E63FB6" w:rsidRDefault="00E63FB6" w:rsidP="0096423B">
      <w:pPr>
        <w:pStyle w:val="Default"/>
        <w:rPr>
          <w:rFonts w:ascii="Arial" w:hAnsi="Arial"/>
        </w:rPr>
      </w:pPr>
      <w:r>
        <w:rPr>
          <w:rFonts w:ascii="Arial" w:hAnsi="Arial"/>
        </w:rPr>
        <w:t xml:space="preserve">The DTSD has transferred source file to a pre-configured </w:t>
      </w:r>
      <w:r w:rsidR="008B67C9">
        <w:rPr>
          <w:rFonts w:ascii="Arial" w:hAnsi="Arial"/>
          <w:i/>
        </w:rPr>
        <w:t>delivery directory</w:t>
      </w:r>
      <w:r>
        <w:rPr>
          <w:rFonts w:ascii="Arial" w:hAnsi="Arial"/>
        </w:rPr>
        <w:t xml:space="preserve">, checks the md5sum then triggers </w:t>
      </w:r>
      <w:proofErr w:type="spellStart"/>
      <w:r>
        <w:rPr>
          <w:rFonts w:ascii="Arial" w:hAnsi="Arial"/>
        </w:rPr>
        <w:t>iSTB</w:t>
      </w:r>
      <w:proofErr w:type="spellEnd"/>
      <w:r>
        <w:rPr>
          <w:rFonts w:ascii="Arial" w:hAnsi="Arial"/>
        </w:rPr>
        <w:t xml:space="preserve"> ingest using the </w:t>
      </w:r>
      <w:proofErr w:type="spellStart"/>
      <w:r w:rsidRPr="00E63FB6">
        <w:rPr>
          <w:rFonts w:ascii="Arial" w:hAnsi="Arial"/>
          <w:i/>
        </w:rPr>
        <w:t>istbcmd</w:t>
      </w:r>
      <w:proofErr w:type="spellEnd"/>
      <w:r>
        <w:rPr>
          <w:rFonts w:ascii="Arial" w:hAnsi="Arial"/>
        </w:rPr>
        <w:t xml:space="preserve"> command</w:t>
      </w:r>
      <w:ins w:id="171" w:author="Michael Fitzpatrick" w:date="2011-11-20T16:53:00Z">
        <w:r w:rsidR="004A1064">
          <w:rPr>
            <w:rFonts w:ascii="Arial" w:hAnsi="Arial"/>
          </w:rPr>
          <w:t xml:space="preserve">.  </w:t>
        </w:r>
      </w:ins>
      <w:ins w:id="172" w:author="Michael Fitzpatrick" w:date="2011-11-20T16:56:00Z">
        <w:r w:rsidR="004A1064">
          <w:rPr>
            <w:rFonts w:ascii="Arial" w:hAnsi="Arial"/>
          </w:rPr>
          <w:t>(</w:t>
        </w:r>
      </w:ins>
      <w:ins w:id="173" w:author="Michael Fitzpatrick" w:date="2011-11-20T16:53:00Z">
        <w:r w:rsidR="004A1064">
          <w:rPr>
            <w:rFonts w:ascii="Arial" w:hAnsi="Arial"/>
          </w:rPr>
          <w:t>In the case of an ingest queue on the mountain, the)</w:t>
        </w:r>
        <w:proofErr w:type="gramStart"/>
        <w:r w:rsidR="004A1064">
          <w:rPr>
            <w:rFonts w:ascii="Arial" w:hAnsi="Arial"/>
          </w:rPr>
          <w:t>.is</w:t>
        </w:r>
        <w:proofErr w:type="gramEnd"/>
        <w:r w:rsidR="004A1064">
          <w:rPr>
            <w:rFonts w:ascii="Arial" w:hAnsi="Arial"/>
          </w:rPr>
          <w:t xml:space="preserve"> the DTS spool directory itself.</w:t>
        </w:r>
      </w:ins>
      <w:del w:id="174" w:author="Michael Fitzpatrick" w:date="2011-11-20T16:53:00Z">
        <w:r w:rsidDel="004A1064">
          <w:rPr>
            <w:rFonts w:ascii="Arial" w:hAnsi="Arial"/>
          </w:rPr>
          <w:delText>:</w:delText>
        </w:r>
      </w:del>
    </w:p>
    <w:p w:rsidR="004B45BC" w:rsidRDefault="004B45BC" w:rsidP="0096423B">
      <w:pPr>
        <w:pStyle w:val="Default"/>
        <w:rPr>
          <w:rFonts w:ascii="Arial" w:hAnsi="Arial"/>
        </w:rPr>
      </w:pPr>
    </w:p>
    <w:p w:rsidR="004B45BC" w:rsidRPr="008B67C9" w:rsidRDefault="004B45BC" w:rsidP="0096423B">
      <w:pPr>
        <w:pStyle w:val="Default"/>
        <w:rPr>
          <w:rFonts w:ascii="Arial" w:hAnsi="Arial"/>
        </w:rPr>
      </w:pPr>
      <w:r w:rsidRPr="004B45BC">
        <w:rPr>
          <w:rFonts w:ascii="Arial" w:hAnsi="Arial"/>
          <w:i/>
        </w:rPr>
        <w:t>Syntax:</w:t>
      </w:r>
      <w:r>
        <w:rPr>
          <w:rFonts w:ascii="Arial" w:hAnsi="Arial"/>
          <w:i/>
        </w:rPr>
        <w:t xml:space="preserve"> </w:t>
      </w:r>
    </w:p>
    <w:p w:rsidR="00E63FB6" w:rsidRDefault="00E63FB6" w:rsidP="00E63FB6">
      <w:pPr>
        <w:pStyle w:val="Default"/>
        <w:rPr>
          <w:rFonts w:ascii="Arial" w:hAnsi="Arial"/>
          <w:i/>
        </w:rPr>
      </w:pPr>
    </w:p>
    <w:p w:rsidR="00BE3641" w:rsidRPr="00A978C0" w:rsidRDefault="00BE3641" w:rsidP="00BE3641">
      <w:pPr>
        <w:pStyle w:val="Default"/>
        <w:ind w:left="1250"/>
        <w:rPr>
          <w:rFonts w:ascii="Courier" w:hAnsi="Courier"/>
        </w:rPr>
      </w:pPr>
      <w:r>
        <w:rPr>
          <w:rFonts w:ascii="Courier" w:hAnsi="Courier"/>
        </w:rPr>
        <w:t>/</w:t>
      </w:r>
      <w:proofErr w:type="spellStart"/>
      <w:r>
        <w:rPr>
          <w:rFonts w:ascii="Courier" w:hAnsi="Courier"/>
        </w:rPr>
        <w:t>noaosw/zdts/bin/istb</w:t>
      </w:r>
      <w:proofErr w:type="spellEnd"/>
      <w:r>
        <w:rPr>
          <w:rFonts w:ascii="Courier" w:hAnsi="Courier"/>
        </w:rPr>
        <w:t xml:space="preserve">-proc $D $MD5 $S </w:t>
      </w:r>
      <w:r>
        <w:rPr>
          <w:rFonts w:ascii="Arial" w:hAnsi="Arial"/>
        </w:rPr>
        <w:t xml:space="preserve"> </w:t>
      </w:r>
    </w:p>
    <w:p w:rsidR="00BE3641" w:rsidRDefault="00BE3641" w:rsidP="00BE3641">
      <w:pPr>
        <w:pStyle w:val="Default"/>
        <w:ind w:left="420"/>
        <w:rPr>
          <w:rFonts w:ascii="Arial" w:hAnsi="Arial"/>
        </w:rPr>
      </w:pPr>
    </w:p>
    <w:p w:rsidR="00BE3641" w:rsidRDefault="00BE3641" w:rsidP="00BE3641">
      <w:pPr>
        <w:pStyle w:val="Default"/>
        <w:numPr>
          <w:ilvl w:val="0"/>
          <w:numId w:val="30"/>
          <w:numberingChange w:id="175" w:author="Michael Fitzpatrick" w:date="2011-11-20T14:35:00Z" w:original=""/>
        </w:numPr>
        <w:rPr>
          <w:rFonts w:ascii="Arial" w:hAnsi="Arial"/>
        </w:rPr>
      </w:pPr>
      <w:r>
        <w:rPr>
          <w:rFonts w:ascii="Arial" w:hAnsi="Arial"/>
        </w:rPr>
        <w:t>Inputs follow the macro substitutions defined by the DTS Delivery Application Interface:</w:t>
      </w:r>
    </w:p>
    <w:p w:rsidR="00BE3641" w:rsidRDefault="00BE3641" w:rsidP="00BE3641">
      <w:pPr>
        <w:pStyle w:val="Default"/>
        <w:numPr>
          <w:ilvl w:val="0"/>
          <w:numId w:val="13"/>
          <w:numberingChange w:id="176" w:author="Michael Fitzpatrick" w:date="2011-11-20T14:35:00Z" w:original=""/>
        </w:numPr>
        <w:ind w:left="1200"/>
        <w:rPr>
          <w:rFonts w:ascii="Arial" w:hAnsi="Arial"/>
        </w:rPr>
      </w:pPr>
      <w:r>
        <w:rPr>
          <w:rFonts w:ascii="Arial" w:hAnsi="Arial"/>
        </w:rPr>
        <w:t>$D – path to delivered file (delivered filename)</w:t>
      </w:r>
    </w:p>
    <w:p w:rsidR="00BE3641" w:rsidRDefault="00BE3641" w:rsidP="00BE3641">
      <w:pPr>
        <w:pStyle w:val="Default"/>
        <w:numPr>
          <w:ilvl w:val="0"/>
          <w:numId w:val="13"/>
          <w:numberingChange w:id="177" w:author="Michael Fitzpatrick" w:date="2011-11-20T14:35:00Z" w:original=""/>
        </w:numPr>
        <w:ind w:left="1200"/>
        <w:rPr>
          <w:rFonts w:ascii="Arial" w:hAnsi="Arial"/>
        </w:rPr>
      </w:pPr>
      <w:r>
        <w:rPr>
          <w:rFonts w:ascii="Arial" w:hAnsi="Arial"/>
        </w:rPr>
        <w:t>$MD5 – MD5 checksum</w:t>
      </w:r>
    </w:p>
    <w:p w:rsidR="00BE3641" w:rsidRPr="00E0221D" w:rsidRDefault="00BE3641" w:rsidP="00BE3641">
      <w:pPr>
        <w:pStyle w:val="Default"/>
        <w:numPr>
          <w:ilvl w:val="0"/>
          <w:numId w:val="13"/>
          <w:numberingChange w:id="178" w:author="Michael Fitzpatrick" w:date="2011-11-20T14:35:00Z" w:original=""/>
        </w:numPr>
        <w:ind w:left="1200"/>
        <w:rPr>
          <w:rFonts w:ascii="Arial" w:hAnsi="Arial"/>
        </w:rPr>
      </w:pPr>
      <w:r>
        <w:rPr>
          <w:rFonts w:ascii="Arial" w:hAnsi="Arial"/>
        </w:rPr>
        <w:t>$S – object size (bytes)</w:t>
      </w:r>
    </w:p>
    <w:p w:rsidR="00E0221D" w:rsidRDefault="00E0221D" w:rsidP="00E0221D">
      <w:pPr>
        <w:pStyle w:val="Default"/>
        <w:rPr>
          <w:rFonts w:ascii="Arial" w:hAnsi="Arial"/>
          <w:i/>
        </w:rPr>
      </w:pPr>
    </w:p>
    <w:p w:rsidR="00E0221D" w:rsidRPr="00E0221D" w:rsidRDefault="00E0221D" w:rsidP="00E0221D">
      <w:pPr>
        <w:pStyle w:val="Default"/>
        <w:rPr>
          <w:rFonts w:ascii="Arial" w:hAnsi="Arial"/>
          <w:i/>
        </w:rPr>
      </w:pPr>
      <w:r w:rsidRPr="00E0221D">
        <w:rPr>
          <w:rFonts w:ascii="Arial" w:hAnsi="Arial"/>
          <w:i/>
        </w:rPr>
        <w:t>Semantics:</w:t>
      </w:r>
    </w:p>
    <w:p w:rsidR="00E0221D" w:rsidRDefault="00E0221D" w:rsidP="00E0221D">
      <w:pPr>
        <w:pStyle w:val="Default"/>
        <w:rPr>
          <w:rFonts w:ascii="Arial" w:hAnsi="Arial"/>
        </w:rPr>
      </w:pPr>
    </w:p>
    <w:p w:rsidR="00E0221D" w:rsidRDefault="00E0221D" w:rsidP="00E0221D">
      <w:pPr>
        <w:pStyle w:val="Default"/>
        <w:rPr>
          <w:rFonts w:ascii="Arial" w:hAnsi="Arial"/>
        </w:rPr>
      </w:pPr>
      <w:proofErr w:type="spellStart"/>
      <w:proofErr w:type="gramStart"/>
      <w:r w:rsidRPr="00E0221D">
        <w:rPr>
          <w:rFonts w:ascii="Arial" w:hAnsi="Arial"/>
          <w:i/>
        </w:rPr>
        <w:t>istbcmd</w:t>
      </w:r>
      <w:proofErr w:type="spellEnd"/>
      <w:proofErr w:type="gramEnd"/>
      <w:r>
        <w:rPr>
          <w:rFonts w:ascii="Arial" w:hAnsi="Arial"/>
        </w:rPr>
        <w:t xml:space="preserve"> will call a modified version of </w:t>
      </w:r>
      <w:proofErr w:type="spellStart"/>
      <w:r w:rsidR="003C70E7">
        <w:rPr>
          <w:rFonts w:ascii="Arial" w:hAnsi="Arial"/>
        </w:rPr>
        <w:t>iSTB</w:t>
      </w:r>
      <w:proofErr w:type="spellEnd"/>
      <w:r w:rsidR="003C70E7">
        <w:rPr>
          <w:rFonts w:ascii="Arial" w:hAnsi="Arial"/>
        </w:rPr>
        <w:t xml:space="preserve"> that</w:t>
      </w:r>
      <w:r w:rsidRPr="004B45BC">
        <w:rPr>
          <w:rFonts w:ascii="Arial" w:hAnsi="Arial"/>
        </w:rPr>
        <w:t xml:space="preserve"> will read from the DTS spool directory, </w:t>
      </w:r>
      <w:commentRangeStart w:id="179"/>
      <w:r w:rsidRPr="004B45BC">
        <w:rPr>
          <w:rFonts w:ascii="Arial" w:hAnsi="Arial"/>
        </w:rPr>
        <w:t>blocking that thread and all other ingest script instances on other threads</w:t>
      </w:r>
      <w:commentRangeEnd w:id="179"/>
      <w:r w:rsidR="004A1064">
        <w:rPr>
          <w:rStyle w:val="CommentReference"/>
          <w:rFonts w:ascii="Times New Roman" w:eastAsia="Times New Roman" w:hAnsi="Times New Roman"/>
          <w:vanish/>
          <w:color w:val="auto"/>
        </w:rPr>
        <w:commentReference w:id="179"/>
      </w:r>
      <w:r w:rsidRPr="004B45BC">
        <w:rPr>
          <w:rFonts w:ascii="Arial" w:hAnsi="Arial"/>
        </w:rPr>
        <w:t xml:space="preserve">.  </w:t>
      </w:r>
      <w:proofErr w:type="spellStart"/>
      <w:proofErr w:type="gramStart"/>
      <w:r w:rsidRPr="004B45BC">
        <w:rPr>
          <w:rFonts w:ascii="Arial" w:hAnsi="Arial"/>
        </w:rPr>
        <w:t>iSTB</w:t>
      </w:r>
      <w:proofErr w:type="spellEnd"/>
      <w:proofErr w:type="gramEnd"/>
      <w:r w:rsidRPr="004B45BC">
        <w:rPr>
          <w:rFonts w:ascii="Arial" w:hAnsi="Arial"/>
        </w:rPr>
        <w:t xml:space="preserve"> will write to </w:t>
      </w:r>
      <w:r>
        <w:rPr>
          <w:rFonts w:ascii="Arial" w:hAnsi="Arial"/>
        </w:rPr>
        <w:t xml:space="preserve">the </w:t>
      </w:r>
      <w:commentRangeStart w:id="180"/>
      <w:r>
        <w:rPr>
          <w:rFonts w:ascii="Arial" w:hAnsi="Arial"/>
        </w:rPr>
        <w:t>same hierarchy as currently</w:t>
      </w:r>
      <w:commentRangeEnd w:id="180"/>
      <w:r w:rsidR="001D7799">
        <w:rPr>
          <w:rStyle w:val="CommentReference"/>
          <w:rFonts w:ascii="Times New Roman" w:eastAsia="Times New Roman" w:hAnsi="Times New Roman"/>
          <w:vanish/>
          <w:color w:val="auto"/>
        </w:rPr>
        <w:commentReference w:id="180"/>
      </w:r>
      <w:r>
        <w:rPr>
          <w:rFonts w:ascii="Arial" w:hAnsi="Arial"/>
        </w:rPr>
        <w:t>, (NOTE: a separate partition than the DES 3-day store).</w:t>
      </w:r>
      <w:r w:rsidRPr="004B45BC">
        <w:rPr>
          <w:rFonts w:ascii="Arial" w:hAnsi="Arial"/>
        </w:rPr>
        <w:t xml:space="preserve">  After </w:t>
      </w:r>
      <w:proofErr w:type="spellStart"/>
      <w:r w:rsidRPr="004B45BC">
        <w:rPr>
          <w:rFonts w:ascii="Arial" w:hAnsi="Arial"/>
        </w:rPr>
        <w:t>iSTB</w:t>
      </w:r>
      <w:proofErr w:type="spellEnd"/>
      <w:r w:rsidRPr="004B45BC">
        <w:rPr>
          <w:rFonts w:ascii="Arial" w:hAnsi="Arial"/>
        </w:rPr>
        <w:t xml:space="preserve"> suc</w:t>
      </w:r>
      <w:r w:rsidR="00537758">
        <w:rPr>
          <w:rFonts w:ascii="Arial" w:hAnsi="Arial"/>
        </w:rPr>
        <w:t xml:space="preserve">cessfully creates </w:t>
      </w:r>
      <w:r w:rsidRPr="004B45BC">
        <w:rPr>
          <w:rFonts w:ascii="Arial" w:hAnsi="Arial"/>
        </w:rPr>
        <w:t>the first archival cop</w:t>
      </w:r>
      <w:r w:rsidR="00537758">
        <w:rPr>
          <w:rFonts w:ascii="Arial" w:hAnsi="Arial"/>
        </w:rPr>
        <w:t>y,</w:t>
      </w:r>
      <w:r w:rsidRPr="004B45BC">
        <w:rPr>
          <w:rFonts w:ascii="Arial" w:hAnsi="Arial"/>
        </w:rPr>
        <w:t xml:space="preserve"> it will</w:t>
      </w:r>
      <w:r>
        <w:rPr>
          <w:rFonts w:ascii="Arial" w:hAnsi="Arial"/>
        </w:rPr>
        <w:t>:</w:t>
      </w:r>
    </w:p>
    <w:p w:rsidR="00E0221D" w:rsidRDefault="00537758" w:rsidP="00E0221D">
      <w:pPr>
        <w:pStyle w:val="Default"/>
        <w:numPr>
          <w:ilvl w:val="0"/>
          <w:numId w:val="26"/>
          <w:numberingChange w:id="181" w:author="Michael Fitzpatrick" w:date="2011-11-20T14:35:00Z" w:original=""/>
        </w:numPr>
        <w:rPr>
          <w:rFonts w:ascii="Arial" w:hAnsi="Arial"/>
        </w:rPr>
      </w:pPr>
      <w:proofErr w:type="gramStart"/>
      <w:r>
        <w:rPr>
          <w:rFonts w:ascii="Arial" w:hAnsi="Arial"/>
        </w:rPr>
        <w:t>execute</w:t>
      </w:r>
      <w:proofErr w:type="gramEnd"/>
      <w:r>
        <w:rPr>
          <w:rFonts w:ascii="Arial" w:hAnsi="Arial"/>
        </w:rPr>
        <w:t xml:space="preserve"> the </w:t>
      </w:r>
      <w:proofErr w:type="spellStart"/>
      <w:r w:rsidRPr="00537758">
        <w:rPr>
          <w:rFonts w:ascii="Arial" w:hAnsi="Arial"/>
          <w:i/>
        </w:rPr>
        <w:t>DciArchT</w:t>
      </w:r>
      <w:proofErr w:type="spellEnd"/>
      <w:r>
        <w:rPr>
          <w:rFonts w:ascii="Arial" w:hAnsi="Arial"/>
        </w:rPr>
        <w:t xml:space="preserve"> script as it currently does, </w:t>
      </w:r>
      <w:r w:rsidR="00E0221D">
        <w:rPr>
          <w:rFonts w:ascii="Arial" w:hAnsi="Arial"/>
        </w:rPr>
        <w:t>to</w:t>
      </w:r>
      <w:r>
        <w:rPr>
          <w:rFonts w:ascii="Arial" w:hAnsi="Arial"/>
        </w:rPr>
        <w:t xml:space="preserve"> add the file</w:t>
      </w:r>
      <w:r w:rsidR="00B44A64">
        <w:rPr>
          <w:rFonts w:ascii="Arial" w:hAnsi="Arial"/>
        </w:rPr>
        <w:t xml:space="preserve"> to the </w:t>
      </w:r>
      <w:proofErr w:type="spellStart"/>
      <w:r w:rsidR="00B44A64">
        <w:rPr>
          <w:rFonts w:ascii="Arial" w:hAnsi="Arial"/>
        </w:rPr>
        <w:t>iDCI</w:t>
      </w:r>
      <w:proofErr w:type="spellEnd"/>
      <w:r w:rsidR="00B44A64">
        <w:rPr>
          <w:rFonts w:ascii="Arial" w:hAnsi="Arial"/>
        </w:rPr>
        <w:t xml:space="preserve"> registration queue;</w:t>
      </w:r>
    </w:p>
    <w:p w:rsidR="00E0221D" w:rsidRPr="00E0221D" w:rsidRDefault="00537758" w:rsidP="00E0221D">
      <w:pPr>
        <w:pStyle w:val="Default"/>
        <w:numPr>
          <w:ilvl w:val="0"/>
          <w:numId w:val="26"/>
          <w:numberingChange w:id="182" w:author="Michael Fitzpatrick" w:date="2011-11-20T14:35:00Z" w:original=""/>
        </w:numPr>
        <w:rPr>
          <w:rFonts w:ascii="Arial" w:hAnsi="Arial"/>
        </w:rPr>
      </w:pPr>
      <w:proofErr w:type="gramStart"/>
      <w:r>
        <w:rPr>
          <w:rFonts w:ascii="Arial" w:hAnsi="Arial"/>
        </w:rPr>
        <w:t>u</w:t>
      </w:r>
      <w:r w:rsidR="00E0221D">
        <w:rPr>
          <w:rFonts w:ascii="Arial" w:hAnsi="Arial"/>
        </w:rPr>
        <w:t>pdate</w:t>
      </w:r>
      <w:proofErr w:type="gramEnd"/>
      <w:r w:rsidR="00E0221D">
        <w:rPr>
          <w:rFonts w:ascii="Arial" w:hAnsi="Arial"/>
        </w:rPr>
        <w:t xml:space="preserve"> the DTS “</w:t>
      </w:r>
      <w:proofErr w:type="spellStart"/>
      <w:r w:rsidR="00E0221D" w:rsidRPr="001F76B7">
        <w:rPr>
          <w:rFonts w:ascii="Arial" w:hAnsi="Arial"/>
          <w:i/>
        </w:rPr>
        <w:t>queue.par</w:t>
      </w:r>
      <w:proofErr w:type="spellEnd"/>
      <w:r w:rsidR="00E0221D">
        <w:rPr>
          <w:rFonts w:ascii="Arial" w:hAnsi="Arial"/>
          <w:i/>
        </w:rPr>
        <w:t xml:space="preserve">” </w:t>
      </w:r>
      <w:r w:rsidR="00E0221D">
        <w:rPr>
          <w:rFonts w:ascii="Arial" w:hAnsi="Arial"/>
        </w:rPr>
        <w:t>with “</w:t>
      </w:r>
      <w:proofErr w:type="spellStart"/>
      <w:r w:rsidR="00E0221D">
        <w:rPr>
          <w:rFonts w:ascii="Arial" w:hAnsi="Arial"/>
        </w:rPr>
        <w:t>DeliveryName</w:t>
      </w:r>
      <w:proofErr w:type="spellEnd"/>
      <w:r w:rsidR="00E0221D">
        <w:rPr>
          <w:rFonts w:ascii="Arial" w:hAnsi="Arial"/>
        </w:rPr>
        <w:t>”</w:t>
      </w:r>
      <w:r>
        <w:rPr>
          <w:rFonts w:ascii="Arial" w:hAnsi="Arial"/>
        </w:rPr>
        <w:t>.</w:t>
      </w:r>
    </w:p>
    <w:p w:rsidR="00606757" w:rsidRDefault="00606757" w:rsidP="00606757">
      <w:pPr>
        <w:pStyle w:val="Default"/>
        <w:rPr>
          <w:rFonts w:ascii="Arial" w:hAnsi="Arial"/>
        </w:rPr>
      </w:pPr>
    </w:p>
    <w:p w:rsidR="008A364F" w:rsidRDefault="0096423B" w:rsidP="00606757">
      <w:pPr>
        <w:pStyle w:val="Default"/>
        <w:rPr>
          <w:rFonts w:ascii="Arial" w:hAnsi="Arial"/>
          <w:i/>
        </w:rPr>
      </w:pPr>
      <w:r w:rsidRPr="008A364F">
        <w:rPr>
          <w:rFonts w:ascii="Arial" w:hAnsi="Arial"/>
          <w:i/>
        </w:rPr>
        <w:t>Error Handling</w:t>
      </w:r>
      <w:r w:rsidR="008A364F">
        <w:rPr>
          <w:rFonts w:ascii="Arial" w:hAnsi="Arial"/>
          <w:i/>
        </w:rPr>
        <w:t>:</w:t>
      </w:r>
    </w:p>
    <w:p w:rsidR="00537758" w:rsidRDefault="00537758" w:rsidP="00606757">
      <w:pPr>
        <w:pStyle w:val="Default"/>
        <w:rPr>
          <w:rFonts w:ascii="Arial" w:hAnsi="Arial"/>
        </w:rPr>
      </w:pPr>
    </w:p>
    <w:p w:rsidR="008A364F" w:rsidRDefault="00537758" w:rsidP="00606757">
      <w:pPr>
        <w:pStyle w:val="Default"/>
        <w:rPr>
          <w:rFonts w:ascii="Arial" w:hAnsi="Arial"/>
        </w:rPr>
      </w:pPr>
      <w:proofErr w:type="spellStart"/>
      <w:r w:rsidRPr="00537758">
        <w:rPr>
          <w:rFonts w:ascii="Arial" w:hAnsi="Arial"/>
          <w:i/>
        </w:rPr>
        <w:t>Istbcmd</w:t>
      </w:r>
      <w:proofErr w:type="spellEnd"/>
      <w:r>
        <w:rPr>
          <w:rFonts w:ascii="Arial" w:hAnsi="Arial"/>
        </w:rPr>
        <w:t xml:space="preserve"> will return to the calling program:</w:t>
      </w:r>
    </w:p>
    <w:p w:rsidR="008A364F" w:rsidRDefault="008A364F" w:rsidP="008A364F">
      <w:pPr>
        <w:pStyle w:val="Default"/>
        <w:numPr>
          <w:ilvl w:val="0"/>
          <w:numId w:val="14"/>
          <w:numberingChange w:id="183" w:author="Michael Fitzpatrick" w:date="2011-11-20T14:35:00Z" w:original=""/>
        </w:numPr>
        <w:rPr>
          <w:rFonts w:ascii="Arial" w:hAnsi="Arial"/>
        </w:rPr>
      </w:pPr>
      <w:r>
        <w:rPr>
          <w:rFonts w:ascii="Arial" w:hAnsi="Arial"/>
        </w:rPr>
        <w:t>0 (zer</w:t>
      </w:r>
      <w:r w:rsidR="00537758">
        <w:rPr>
          <w:rFonts w:ascii="Arial" w:hAnsi="Arial"/>
        </w:rPr>
        <w:t>o) - file successfully processed;</w:t>
      </w:r>
    </w:p>
    <w:p w:rsidR="0096423B" w:rsidRDefault="008A364F" w:rsidP="008A364F">
      <w:pPr>
        <w:pStyle w:val="Default"/>
        <w:numPr>
          <w:ilvl w:val="0"/>
          <w:numId w:val="14"/>
          <w:numberingChange w:id="184" w:author="Michael Fitzpatrick" w:date="2011-11-20T14:35:00Z" w:original=""/>
        </w:numPr>
        <w:rPr>
          <w:rFonts w:ascii="Arial" w:hAnsi="Arial"/>
        </w:rPr>
      </w:pPr>
      <w:r>
        <w:rPr>
          <w:rFonts w:ascii="Arial" w:hAnsi="Arial"/>
        </w:rPr>
        <w:t xml:space="preserve">1 (one)  - some error with </w:t>
      </w:r>
      <w:r w:rsidR="001C23E1">
        <w:rPr>
          <w:rFonts w:ascii="Arial" w:hAnsi="Arial"/>
        </w:rPr>
        <w:t xml:space="preserve">DTS target </w:t>
      </w:r>
      <w:r>
        <w:rPr>
          <w:rFonts w:ascii="Arial" w:hAnsi="Arial"/>
        </w:rPr>
        <w:t>fil</w:t>
      </w:r>
      <w:r w:rsidR="002628F6">
        <w:rPr>
          <w:rFonts w:ascii="Arial" w:hAnsi="Arial"/>
        </w:rPr>
        <w:t>e in TBD format</w:t>
      </w:r>
      <w:r w:rsidR="001C23E1">
        <w:rPr>
          <w:rFonts w:ascii="Arial" w:hAnsi="Arial"/>
        </w:rPr>
        <w:t>.</w:t>
      </w:r>
    </w:p>
    <w:p w:rsidR="001D7799" w:rsidRPr="008A364F" w:rsidRDefault="001D7799" w:rsidP="008A364F">
      <w:pPr>
        <w:pStyle w:val="Default"/>
        <w:numPr>
          <w:ilvl w:val="0"/>
          <w:numId w:val="14"/>
          <w:ins w:id="185" w:author="Michael Fitzpatrick" w:date="2011-11-20T17:02:00Z"/>
        </w:numPr>
        <w:rPr>
          <w:ins w:id="186" w:author="Michael Fitzpatrick" w:date="2011-11-20T17:02:00Z"/>
          <w:rFonts w:ascii="Arial" w:hAnsi="Arial"/>
        </w:rPr>
      </w:pPr>
      <w:ins w:id="187" w:author="Michael Fitzpatrick" w:date="2011-11-20T17:02:00Z">
        <w:r>
          <w:rPr>
            <w:rFonts w:ascii="Arial" w:hAnsi="Arial"/>
          </w:rPr>
          <w:t>(</w:t>
        </w:r>
        <w:proofErr w:type="gramStart"/>
        <w:r>
          <w:rPr>
            <w:rFonts w:ascii="Arial" w:hAnsi="Arial"/>
          </w:rPr>
          <w:t>see</w:t>
        </w:r>
        <w:proofErr w:type="gramEnd"/>
        <w:r>
          <w:rPr>
            <w:rFonts w:ascii="Arial" w:hAnsi="Arial"/>
          </w:rPr>
          <w:t xml:space="preserve"> above for required error codes)</w:t>
        </w:r>
      </w:ins>
    </w:p>
    <w:p w:rsidR="0096423B" w:rsidRDefault="0096423B" w:rsidP="0096423B">
      <w:pPr>
        <w:pStyle w:val="Default"/>
        <w:rPr>
          <w:rFonts w:ascii="Arial" w:hAnsi="Arial"/>
          <w:u w:val="single"/>
        </w:rPr>
      </w:pPr>
    </w:p>
    <w:p w:rsidR="0038621D" w:rsidRPr="008C0DF2" w:rsidRDefault="0096423B" w:rsidP="0096423B">
      <w:pPr>
        <w:pStyle w:val="Default"/>
        <w:rPr>
          <w:rFonts w:ascii="Arial" w:hAnsi="Arial"/>
        </w:rPr>
      </w:pPr>
      <w:r w:rsidRPr="008C0DF2">
        <w:rPr>
          <w:rFonts w:ascii="Arial" w:hAnsi="Arial"/>
          <w:i/>
        </w:rPr>
        <w:t>Requirements</w:t>
      </w:r>
      <w:r w:rsidR="008C0DF2">
        <w:rPr>
          <w:rFonts w:ascii="Arial" w:hAnsi="Arial"/>
          <w:i/>
        </w:rPr>
        <w:t>:</w:t>
      </w:r>
    </w:p>
    <w:p w:rsidR="00810FA3" w:rsidRDefault="00810FA3" w:rsidP="0096423B">
      <w:pPr>
        <w:pStyle w:val="Default"/>
        <w:rPr>
          <w:rFonts w:ascii="Arial" w:hAnsi="Arial"/>
        </w:rPr>
      </w:pPr>
    </w:p>
    <w:p w:rsidR="0096423B" w:rsidRPr="00810FA3" w:rsidRDefault="00810FA3" w:rsidP="006760D1">
      <w:pPr>
        <w:pStyle w:val="Default"/>
        <w:rPr>
          <w:rFonts w:ascii="Arial" w:hAnsi="Arial"/>
        </w:rPr>
      </w:pPr>
      <w:r>
        <w:rPr>
          <w:rFonts w:ascii="Arial" w:hAnsi="Arial"/>
        </w:rPr>
        <w:t>DTS:</w:t>
      </w:r>
    </w:p>
    <w:p w:rsidR="00A978C0" w:rsidRPr="008A4E59" w:rsidRDefault="00A978C0" w:rsidP="00810FA3">
      <w:pPr>
        <w:pStyle w:val="Default"/>
        <w:numPr>
          <w:ilvl w:val="0"/>
          <w:numId w:val="12"/>
          <w:numberingChange w:id="188" w:author="Michael Fitzpatrick" w:date="2011-11-20T14:35:00Z" w:original=""/>
        </w:numPr>
        <w:rPr>
          <w:rFonts w:ascii="Arial" w:hAnsi="Arial"/>
        </w:rPr>
      </w:pPr>
      <w:r w:rsidRPr="008A4E59">
        <w:rPr>
          <w:rFonts w:ascii="Arial" w:hAnsi="Arial"/>
        </w:rPr>
        <w:t>On 'delivery', the DTS must w</w:t>
      </w:r>
      <w:r w:rsidR="00810FA3">
        <w:rPr>
          <w:rFonts w:ascii="Arial" w:hAnsi="Arial"/>
        </w:rPr>
        <w:t>rite to a pre-configured DTS spool</w:t>
      </w:r>
      <w:r w:rsidRPr="008A4E59">
        <w:rPr>
          <w:rFonts w:ascii="Arial" w:hAnsi="Arial"/>
        </w:rPr>
        <w:t xml:space="preserve"> directory</w:t>
      </w:r>
      <w:r w:rsidR="00810FA3">
        <w:rPr>
          <w:rFonts w:ascii="Arial" w:hAnsi="Arial"/>
        </w:rPr>
        <w:t>.</w:t>
      </w:r>
      <w:r w:rsidRPr="008A4E59">
        <w:rPr>
          <w:rFonts w:ascii="Arial" w:hAnsi="Arial"/>
        </w:rPr>
        <w:t xml:space="preserve"> </w:t>
      </w:r>
    </w:p>
    <w:p w:rsidR="00810FA3" w:rsidRDefault="00A978C0" w:rsidP="0046361C">
      <w:pPr>
        <w:pStyle w:val="Default"/>
        <w:numPr>
          <w:ilvl w:val="0"/>
          <w:numId w:val="12"/>
          <w:numberingChange w:id="189" w:author="Michael Fitzpatrick" w:date="2011-11-20T14:35:00Z" w:original=""/>
        </w:numPr>
        <w:rPr>
          <w:rFonts w:ascii="Arial" w:hAnsi="Arial"/>
        </w:rPr>
      </w:pPr>
      <w:r w:rsidRPr="008A4E59">
        <w:rPr>
          <w:rFonts w:ascii="Arial" w:hAnsi="Arial"/>
        </w:rPr>
        <w:t>After 'delivery' the DTS must verify</w:t>
      </w:r>
      <w:r w:rsidR="00810FA3">
        <w:rPr>
          <w:rFonts w:ascii="Arial" w:hAnsi="Arial"/>
        </w:rPr>
        <w:t xml:space="preserve"> the 'md5sum' on</w:t>
      </w:r>
      <w:r w:rsidR="00D304DA">
        <w:rPr>
          <w:rFonts w:ascii="Arial" w:hAnsi="Arial"/>
        </w:rPr>
        <w:t xml:space="preserve"> </w:t>
      </w:r>
      <w:r w:rsidRPr="008A4E59">
        <w:rPr>
          <w:rFonts w:ascii="Arial" w:hAnsi="Arial"/>
        </w:rPr>
        <w:t>local disk.</w:t>
      </w:r>
    </w:p>
    <w:p w:rsidR="00D304DA" w:rsidRDefault="00810FA3" w:rsidP="0046361C">
      <w:pPr>
        <w:pStyle w:val="Default"/>
        <w:numPr>
          <w:ilvl w:val="0"/>
          <w:numId w:val="12"/>
          <w:numberingChange w:id="190" w:author="Michael Fitzpatrick" w:date="2011-11-20T14:35:00Z" w:original=""/>
        </w:numPr>
        <w:rPr>
          <w:rFonts w:ascii="Arial" w:hAnsi="Arial"/>
        </w:rPr>
      </w:pPr>
      <w:r>
        <w:rPr>
          <w:rFonts w:ascii="Arial" w:hAnsi="Arial"/>
        </w:rPr>
        <w:t xml:space="preserve">The DTS target file must be readable by </w:t>
      </w:r>
      <w:r w:rsidRPr="00810FA3">
        <w:rPr>
          <w:rFonts w:ascii="Arial" w:hAnsi="Arial"/>
          <w:b/>
        </w:rPr>
        <w:t>cache</w:t>
      </w:r>
      <w:r>
        <w:rPr>
          <w:rFonts w:ascii="Arial" w:hAnsi="Arial"/>
        </w:rPr>
        <w:t xml:space="preserve"> user </w:t>
      </w:r>
      <w:r w:rsidR="0046361C" w:rsidRPr="00D304DA">
        <w:rPr>
          <w:rFonts w:ascii="Arial" w:hAnsi="Arial"/>
        </w:rPr>
        <w:t>account</w:t>
      </w:r>
      <w:r>
        <w:rPr>
          <w:rFonts w:ascii="Arial" w:hAnsi="Arial"/>
        </w:rPr>
        <w:t>.</w:t>
      </w:r>
    </w:p>
    <w:p w:rsidR="006760D1" w:rsidRPr="006760D1" w:rsidRDefault="00810FA3" w:rsidP="0046361C">
      <w:pPr>
        <w:pStyle w:val="Default"/>
        <w:numPr>
          <w:ilvl w:val="0"/>
          <w:numId w:val="12"/>
          <w:numberingChange w:id="191" w:author="Michael Fitzpatrick" w:date="2011-11-20T14:35:00Z" w:original=""/>
        </w:numPr>
        <w:rPr>
          <w:rFonts w:ascii="Arial" w:hAnsi="Arial"/>
        </w:rPr>
      </w:pPr>
      <w:r>
        <w:rPr>
          <w:rFonts w:ascii="Arial" w:hAnsi="Arial"/>
        </w:rPr>
        <w:t>A</w:t>
      </w:r>
      <w:r w:rsidR="0046361C" w:rsidRPr="00D304DA">
        <w:rPr>
          <w:rFonts w:ascii="Arial" w:hAnsi="Arial"/>
        </w:rPr>
        <w:t xml:space="preserve">ll intervening directories in the </w:t>
      </w:r>
      <w:r>
        <w:rPr>
          <w:rFonts w:ascii="Arial" w:hAnsi="Arial"/>
        </w:rPr>
        <w:t xml:space="preserve">DTS </w:t>
      </w:r>
      <w:r w:rsidR="0046361C" w:rsidRPr="00D304DA">
        <w:rPr>
          <w:rFonts w:ascii="Arial" w:hAnsi="Arial"/>
        </w:rPr>
        <w:t>pa</w:t>
      </w:r>
      <w:r w:rsidR="00D304DA">
        <w:rPr>
          <w:rFonts w:ascii="Arial" w:hAnsi="Arial"/>
        </w:rPr>
        <w:t xml:space="preserve">thname must be readable </w:t>
      </w:r>
      <w:r w:rsidR="005C7046">
        <w:rPr>
          <w:rFonts w:ascii="Arial" w:hAnsi="Arial"/>
        </w:rPr>
        <w:t xml:space="preserve">and executable </w:t>
      </w:r>
      <w:r w:rsidR="00D304DA">
        <w:rPr>
          <w:rFonts w:ascii="Arial" w:hAnsi="Arial"/>
        </w:rPr>
        <w:t xml:space="preserve">by </w:t>
      </w:r>
      <w:r>
        <w:rPr>
          <w:rFonts w:ascii="Arial" w:hAnsi="Arial"/>
        </w:rPr>
        <w:t xml:space="preserve">user </w:t>
      </w:r>
      <w:r w:rsidR="00D304DA" w:rsidRPr="00810FA3">
        <w:rPr>
          <w:rFonts w:ascii="Arial" w:hAnsi="Arial"/>
          <w:b/>
        </w:rPr>
        <w:t>cache</w:t>
      </w:r>
      <w:r>
        <w:rPr>
          <w:rFonts w:ascii="Arial" w:hAnsi="Arial"/>
          <w:b/>
        </w:rPr>
        <w:t>.</w:t>
      </w:r>
    </w:p>
    <w:p w:rsidR="006760D1" w:rsidRPr="006760D1" w:rsidRDefault="006760D1" w:rsidP="006760D1">
      <w:pPr>
        <w:pStyle w:val="Default"/>
        <w:rPr>
          <w:rFonts w:ascii="Arial" w:hAnsi="Arial"/>
        </w:rPr>
      </w:pPr>
    </w:p>
    <w:p w:rsidR="006760D1" w:rsidRDefault="006760D1" w:rsidP="006760D1">
      <w:pPr>
        <w:pStyle w:val="Default"/>
        <w:rPr>
          <w:rFonts w:ascii="Arial" w:hAnsi="Arial"/>
        </w:rPr>
      </w:pPr>
      <w:proofErr w:type="spellStart"/>
      <w:proofErr w:type="gramStart"/>
      <w:r>
        <w:rPr>
          <w:rFonts w:ascii="Arial" w:hAnsi="Arial"/>
        </w:rPr>
        <w:t>iSTB</w:t>
      </w:r>
      <w:proofErr w:type="spellEnd"/>
      <w:proofErr w:type="gramEnd"/>
      <w:r>
        <w:rPr>
          <w:rFonts w:ascii="Arial" w:hAnsi="Arial"/>
        </w:rPr>
        <w:t>:</w:t>
      </w:r>
    </w:p>
    <w:p w:rsidR="00D304DA" w:rsidRDefault="00146676" w:rsidP="006760D1">
      <w:pPr>
        <w:pStyle w:val="Default"/>
        <w:numPr>
          <w:ilvl w:val="0"/>
          <w:numId w:val="12"/>
          <w:numberingChange w:id="192" w:author="Michael Fitzpatrick" w:date="2011-11-20T14:35:00Z" w:original=""/>
        </w:numPr>
        <w:rPr>
          <w:rFonts w:ascii="Arial" w:hAnsi="Arial"/>
        </w:rPr>
      </w:pPr>
      <w:r>
        <w:rPr>
          <w:rFonts w:ascii="Arial" w:hAnsi="Arial"/>
        </w:rPr>
        <w:t xml:space="preserve">The modified </w:t>
      </w:r>
      <w:proofErr w:type="spellStart"/>
      <w:r>
        <w:rPr>
          <w:rFonts w:ascii="Arial" w:hAnsi="Arial"/>
        </w:rPr>
        <w:t>iSTB</w:t>
      </w:r>
      <w:proofErr w:type="spellEnd"/>
      <w:r>
        <w:rPr>
          <w:rFonts w:ascii="Arial" w:hAnsi="Arial"/>
        </w:rPr>
        <w:t xml:space="preserve"> code must co-exist with existing E2E processing of other NOAO data steams. Additional accounts and/or </w:t>
      </w:r>
      <w:proofErr w:type="spellStart"/>
      <w:r>
        <w:rPr>
          <w:rFonts w:ascii="Arial" w:hAnsi="Arial"/>
        </w:rPr>
        <w:t>iSTB</w:t>
      </w:r>
      <w:proofErr w:type="spellEnd"/>
      <w:r>
        <w:rPr>
          <w:rFonts w:ascii="Arial" w:hAnsi="Arial"/>
        </w:rPr>
        <w:t xml:space="preserve"> working directories are TBD.</w:t>
      </w:r>
    </w:p>
    <w:p w:rsidR="002B0BDF" w:rsidRDefault="002B0BDF" w:rsidP="003A5B9F">
      <w:pPr>
        <w:pStyle w:val="Heading2"/>
        <w:numPr>
          <w:numberingChange w:id="193" w:author="Michael Fitzpatrick" w:date="2011-11-20T14:35:00Z" w:original=""/>
        </w:numPr>
      </w:pPr>
      <w:bookmarkStart w:id="194" w:name="_Toc164474095"/>
    </w:p>
    <w:p w:rsidR="003A5B9F" w:rsidRPr="0067002F" w:rsidRDefault="002B0BDF" w:rsidP="0067002F">
      <w:pPr>
        <w:pStyle w:val="Heading1"/>
        <w:numPr>
          <w:numberingChange w:id="195" w:author="Michael Fitzpatrick" w:date="2011-11-20T14:35:00Z" w:original=""/>
        </w:numPr>
        <w:rPr>
          <w:u w:val="single"/>
        </w:rPr>
      </w:pPr>
      <w:bookmarkStart w:id="196" w:name="_Toc178312402"/>
      <w:r>
        <w:rPr>
          <w:u w:val="single"/>
        </w:rPr>
        <w:t>3. At a SDM Archive Site</w:t>
      </w:r>
      <w:r w:rsidRPr="001409BF">
        <w:rPr>
          <w:u w:val="single"/>
        </w:rPr>
        <w:t>:</w:t>
      </w:r>
      <w:bookmarkEnd w:id="194"/>
      <w:bookmarkEnd w:id="196"/>
    </w:p>
    <w:p w:rsidR="0067002F" w:rsidRDefault="0067002F" w:rsidP="003A5B9F">
      <w:pPr>
        <w:pStyle w:val="Default"/>
        <w:rPr>
          <w:rFonts w:ascii="Arial" w:hAnsi="Arial"/>
        </w:rPr>
      </w:pPr>
    </w:p>
    <w:p w:rsidR="0067002F" w:rsidRDefault="0067002F" w:rsidP="0067002F">
      <w:pPr>
        <w:pStyle w:val="Default"/>
        <w:rPr>
          <w:rFonts w:ascii="Arial" w:hAnsi="Arial"/>
        </w:rPr>
      </w:pPr>
      <w:r>
        <w:rPr>
          <w:rFonts w:ascii="Arial" w:hAnsi="Arial"/>
          <w:u w:val="single"/>
        </w:rPr>
        <w:t>Resource: DTSD</w:t>
      </w:r>
      <w:r w:rsidRPr="00FF2126">
        <w:rPr>
          <w:rFonts w:ascii="Arial" w:hAnsi="Arial"/>
          <w:u w:val="single"/>
        </w:rPr>
        <w:t>:</w:t>
      </w:r>
    </w:p>
    <w:p w:rsidR="0067002F" w:rsidRDefault="0067002F" w:rsidP="0067002F">
      <w:pPr>
        <w:pStyle w:val="Default"/>
        <w:rPr>
          <w:rFonts w:ascii="Arial" w:hAnsi="Arial"/>
        </w:rPr>
      </w:pPr>
    </w:p>
    <w:p w:rsidR="0067002F" w:rsidRDefault="0067002F" w:rsidP="0067002F">
      <w:pPr>
        <w:pStyle w:val="Default"/>
        <w:rPr>
          <w:rFonts w:ascii="Arial" w:hAnsi="Arial"/>
        </w:rPr>
      </w:pPr>
      <w:r>
        <w:rPr>
          <w:rFonts w:ascii="Arial" w:hAnsi="Arial"/>
        </w:rPr>
        <w:t>The SDM archive site (La Serena, Chile or Tucson, Arizona) can be either a DTS ‘transfer’ or ‘endpoint’ node in the DTS queue data path. Typically the only difference will be a site-dependent delivery application. This application will execute on the delivered file and is expected to interface with the E2E system to move the file to permanent mass-storage and possibly register with the NOAO searchable Archive.</w:t>
      </w:r>
    </w:p>
    <w:p w:rsidR="0067002F" w:rsidRDefault="0067002F" w:rsidP="0067002F">
      <w:pPr>
        <w:pStyle w:val="Default"/>
        <w:rPr>
          <w:rFonts w:ascii="Arial" w:hAnsi="Arial"/>
        </w:rPr>
      </w:pPr>
    </w:p>
    <w:p w:rsidR="0067002F" w:rsidRDefault="0067002F" w:rsidP="0067002F">
      <w:pPr>
        <w:pStyle w:val="Default"/>
        <w:rPr>
          <w:rFonts w:ascii="Arial" w:hAnsi="Arial"/>
        </w:rPr>
      </w:pPr>
      <w:r w:rsidRPr="00191667">
        <w:rPr>
          <w:rFonts w:ascii="Arial" w:hAnsi="Arial"/>
          <w:i/>
        </w:rPr>
        <w:t>Syntax</w:t>
      </w:r>
      <w:r>
        <w:rPr>
          <w:rFonts w:ascii="Arial" w:hAnsi="Arial"/>
        </w:rPr>
        <w:t>:</w:t>
      </w:r>
    </w:p>
    <w:p w:rsidR="0067002F" w:rsidRDefault="0067002F" w:rsidP="0067002F">
      <w:pPr>
        <w:pStyle w:val="Default"/>
        <w:rPr>
          <w:rFonts w:ascii="Arial" w:hAnsi="Arial"/>
        </w:rPr>
      </w:pPr>
    </w:p>
    <w:p w:rsidR="0067002F" w:rsidRDefault="0067002F" w:rsidP="0067002F">
      <w:pPr>
        <w:pStyle w:val="Default"/>
        <w:rPr>
          <w:rFonts w:ascii="Arial" w:hAnsi="Arial"/>
        </w:rPr>
      </w:pPr>
      <w:r>
        <w:rPr>
          <w:rFonts w:ascii="Arial" w:hAnsi="Arial"/>
        </w:rPr>
        <w:t>The DTSD is configured, not called. Additional parameters may be added to the control file by the delivery application by creating a file called “</w:t>
      </w:r>
      <w:r w:rsidRPr="007E7038">
        <w:rPr>
          <w:rFonts w:ascii="Arial" w:hAnsi="Arial"/>
          <w:i/>
        </w:rPr>
        <w:t>&lt;queue&gt;.par</w:t>
      </w:r>
      <w:r>
        <w:rPr>
          <w:rFonts w:ascii="Arial" w:hAnsi="Arial"/>
        </w:rPr>
        <w:t xml:space="preserve">” in the current DTS spool directory. </w:t>
      </w:r>
      <w:commentRangeStart w:id="197"/>
      <w:r>
        <w:rPr>
          <w:rFonts w:ascii="Arial" w:hAnsi="Arial"/>
        </w:rPr>
        <w:t>The format of this file is “</w:t>
      </w:r>
      <w:r w:rsidRPr="007E7038">
        <w:rPr>
          <w:rFonts w:ascii="Arial" w:hAnsi="Arial"/>
          <w:i/>
        </w:rPr>
        <w:t>&lt;key&gt; = &lt;</w:t>
      </w:r>
      <w:proofErr w:type="spellStart"/>
      <w:r w:rsidRPr="007E7038">
        <w:rPr>
          <w:rFonts w:ascii="Arial" w:hAnsi="Arial"/>
          <w:i/>
        </w:rPr>
        <w:t>val</w:t>
      </w:r>
      <w:proofErr w:type="spellEnd"/>
      <w:r w:rsidRPr="007E7038">
        <w:rPr>
          <w:rFonts w:ascii="Arial" w:hAnsi="Arial"/>
          <w:i/>
        </w:rPr>
        <w:t>&gt;</w:t>
      </w:r>
      <w:r>
        <w:rPr>
          <w:rFonts w:ascii="Arial" w:hAnsi="Arial"/>
        </w:rPr>
        <w:t>“ pairs, one per line. The special parameter “</w:t>
      </w:r>
      <w:proofErr w:type="spellStart"/>
      <w:r>
        <w:rPr>
          <w:rFonts w:ascii="Arial" w:hAnsi="Arial"/>
        </w:rPr>
        <w:t>deliveryName</w:t>
      </w:r>
      <w:proofErr w:type="spellEnd"/>
      <w:r>
        <w:rPr>
          <w:rFonts w:ascii="Arial" w:hAnsi="Arial"/>
        </w:rPr>
        <w:t>” may be used to specify the name of the file that is delivered to downstream sites.</w:t>
      </w:r>
      <w:commentRangeEnd w:id="197"/>
      <w:r w:rsidR="001D7799">
        <w:rPr>
          <w:rStyle w:val="CommentReference"/>
          <w:rFonts w:ascii="Times New Roman" w:eastAsia="Times New Roman" w:hAnsi="Times New Roman"/>
          <w:vanish/>
          <w:color w:val="auto"/>
        </w:rPr>
        <w:commentReference w:id="197"/>
      </w:r>
    </w:p>
    <w:p w:rsidR="0067002F" w:rsidRDefault="0067002F" w:rsidP="0067002F">
      <w:pPr>
        <w:pStyle w:val="Default"/>
        <w:rPr>
          <w:rFonts w:ascii="Arial" w:hAnsi="Arial"/>
        </w:rPr>
      </w:pPr>
    </w:p>
    <w:p w:rsidR="0067002F" w:rsidRDefault="0067002F" w:rsidP="0067002F">
      <w:pPr>
        <w:pStyle w:val="Default"/>
        <w:rPr>
          <w:rFonts w:ascii="Arial" w:hAnsi="Arial"/>
        </w:rPr>
      </w:pPr>
      <w:r w:rsidRPr="00191667">
        <w:rPr>
          <w:rFonts w:ascii="Arial" w:hAnsi="Arial"/>
          <w:i/>
        </w:rPr>
        <w:t>Semantics</w:t>
      </w:r>
      <w:r>
        <w:rPr>
          <w:rFonts w:ascii="Arial" w:hAnsi="Arial"/>
        </w:rPr>
        <w:t>:</w:t>
      </w:r>
    </w:p>
    <w:p w:rsidR="0067002F" w:rsidRDefault="0067002F" w:rsidP="0067002F">
      <w:pPr>
        <w:pStyle w:val="Default"/>
        <w:rPr>
          <w:rFonts w:ascii="Arial" w:hAnsi="Arial"/>
        </w:rPr>
      </w:pPr>
    </w:p>
    <w:p w:rsidR="0067002F" w:rsidRDefault="0067002F" w:rsidP="0067002F">
      <w:pPr>
        <w:pStyle w:val="Default"/>
        <w:rPr>
          <w:rFonts w:ascii="Arial" w:hAnsi="Arial"/>
        </w:rPr>
      </w:pPr>
      <w:del w:id="198" w:author="Michael Fitzpatrick" w:date="2011-11-20T17:09:00Z">
        <w:r w:rsidDel="001D7799">
          <w:rPr>
            <w:rFonts w:ascii="Arial" w:hAnsi="Arial"/>
          </w:rPr>
          <w:delText>Once the source file has been transpor</w:delText>
        </w:r>
        <w:r w:rsidR="00B62774" w:rsidDel="001D7799">
          <w:rPr>
            <w:rFonts w:ascii="Arial" w:hAnsi="Arial"/>
          </w:rPr>
          <w:delText>ted and verified (</w:delText>
        </w:r>
        <w:r w:rsidDel="001D7799">
          <w:rPr>
            <w:rFonts w:ascii="Arial" w:hAnsi="Arial"/>
          </w:rPr>
          <w:delText xml:space="preserve">md5sum checked) files are copied directly </w:delText>
        </w:r>
      </w:del>
      <w:ins w:id="199" w:author="Michael Fitzpatrick" w:date="2011-11-20T17:08:00Z">
        <w:r w:rsidR="001D7799">
          <w:rPr>
            <w:rFonts w:ascii="Arial" w:hAnsi="Arial"/>
          </w:rPr>
          <w:t xml:space="preserve">Transport between two DTSD machines is directly </w:t>
        </w:r>
      </w:ins>
      <w:r>
        <w:rPr>
          <w:rFonts w:ascii="Arial" w:hAnsi="Arial"/>
        </w:rPr>
        <w:t>to the DTS queue spool directory</w:t>
      </w:r>
      <w:ins w:id="200" w:author="Michael Fitzpatrick" w:date="2011-11-20T17:12:00Z">
        <w:r w:rsidR="00032E14">
          <w:rPr>
            <w:rFonts w:ascii="Arial" w:hAnsi="Arial"/>
          </w:rPr>
          <w:t xml:space="preserve">, delivery happens by copying the file from the spool area to the configuration-specified </w:t>
        </w:r>
        <w:r w:rsidR="00404220" w:rsidRPr="00404220">
          <w:rPr>
            <w:rFonts w:ascii="Arial" w:hAnsi="Arial"/>
            <w:i/>
            <w:rPrChange w:id="201" w:author="Michael Fitzpatrick" w:date="2011-11-20T17:12:00Z">
              <w:rPr>
                <w:rFonts w:ascii="Arial" w:eastAsia="Times New Roman" w:hAnsi="Arial"/>
                <w:color w:val="auto"/>
              </w:rPr>
            </w:rPrChange>
          </w:rPr>
          <w:t>delivery directory</w:t>
        </w:r>
      </w:ins>
      <w:r>
        <w:rPr>
          <w:rFonts w:ascii="Arial" w:hAnsi="Arial"/>
        </w:rPr>
        <w:t xml:space="preserve">. </w:t>
      </w:r>
      <w:del w:id="202" w:author="Michael Fitzpatrick" w:date="2011-11-20T17:08:00Z">
        <w:r w:rsidDel="001D7799">
          <w:rPr>
            <w:rFonts w:ascii="Arial" w:hAnsi="Arial"/>
          </w:rPr>
          <w:delText xml:space="preserve">A </w:delText>
        </w:r>
      </w:del>
      <w:ins w:id="203" w:author="Michael Fitzpatrick" w:date="2011-11-20T17:08:00Z">
        <w:r w:rsidR="001D7799">
          <w:rPr>
            <w:rFonts w:ascii="Arial" w:hAnsi="Arial"/>
          </w:rPr>
          <w:t xml:space="preserve">Once </w:t>
        </w:r>
        <w:proofErr w:type="gramStart"/>
        <w:r w:rsidR="001D7799">
          <w:rPr>
            <w:rFonts w:ascii="Arial" w:hAnsi="Arial"/>
          </w:rPr>
          <w:t xml:space="preserve">the </w:t>
        </w:r>
        <w:proofErr w:type="spellStart"/>
        <w:r w:rsidR="001D7799">
          <w:rPr>
            <w:rFonts w:ascii="Arial" w:hAnsi="Arial"/>
          </w:rPr>
          <w:t>the</w:t>
        </w:r>
        <w:proofErr w:type="spellEnd"/>
        <w:proofErr w:type="gramEnd"/>
        <w:r w:rsidR="001D7799">
          <w:rPr>
            <w:rFonts w:ascii="Arial" w:hAnsi="Arial"/>
          </w:rPr>
          <w:t xml:space="preserve"> transport has been verified (i.e. MD5 checked)</w:t>
        </w:r>
      </w:ins>
      <w:ins w:id="204" w:author="Michael Fitzpatrick" w:date="2011-11-20T17:12:00Z">
        <w:r w:rsidR="00032E14">
          <w:rPr>
            <w:rFonts w:ascii="Arial" w:hAnsi="Arial"/>
          </w:rPr>
          <w:t xml:space="preserve"> and the delivery copy made</w:t>
        </w:r>
      </w:ins>
      <w:ins w:id="205" w:author="Michael Fitzpatrick" w:date="2011-11-20T17:08:00Z">
        <w:r w:rsidR="001D7799">
          <w:rPr>
            <w:rFonts w:ascii="Arial" w:hAnsi="Arial"/>
          </w:rPr>
          <w:t xml:space="preserve">, a </w:t>
        </w:r>
      </w:ins>
      <w:r>
        <w:rPr>
          <w:rFonts w:ascii="Arial" w:hAnsi="Arial"/>
        </w:rPr>
        <w:t>pre-configured delivery application is executed and upon successful completion, the transport control parameters are recalculated before queue processing resumes.</w:t>
      </w:r>
    </w:p>
    <w:p w:rsidR="0067002F" w:rsidRDefault="0067002F" w:rsidP="0067002F">
      <w:pPr>
        <w:pStyle w:val="Default"/>
        <w:rPr>
          <w:rFonts w:ascii="Arial" w:hAnsi="Arial"/>
        </w:rPr>
      </w:pPr>
    </w:p>
    <w:p w:rsidR="0067002F" w:rsidRDefault="0067002F" w:rsidP="0067002F">
      <w:pPr>
        <w:pStyle w:val="Default"/>
        <w:rPr>
          <w:rFonts w:ascii="Arial" w:hAnsi="Arial"/>
        </w:rPr>
      </w:pPr>
      <w:r w:rsidRPr="00191667">
        <w:rPr>
          <w:rFonts w:ascii="Arial" w:hAnsi="Arial"/>
          <w:i/>
        </w:rPr>
        <w:t>Error Handling</w:t>
      </w:r>
      <w:r>
        <w:rPr>
          <w:rFonts w:ascii="Arial" w:hAnsi="Arial"/>
        </w:rPr>
        <w:t>:</w:t>
      </w:r>
    </w:p>
    <w:p w:rsidR="0067002F" w:rsidRDefault="0067002F" w:rsidP="0067002F">
      <w:pPr>
        <w:pStyle w:val="Default"/>
        <w:rPr>
          <w:rFonts w:ascii="Arial" w:hAnsi="Arial"/>
        </w:rPr>
      </w:pPr>
    </w:p>
    <w:p w:rsidR="0067002F" w:rsidRDefault="0067002F" w:rsidP="0067002F">
      <w:pPr>
        <w:pStyle w:val="Default"/>
        <w:numPr>
          <w:ilvl w:val="0"/>
          <w:numId w:val="23"/>
          <w:numberingChange w:id="206" w:author="Michael Fitzpatrick" w:date="2011-11-20T14:35:00Z" w:original=""/>
        </w:numPr>
        <w:rPr>
          <w:rFonts w:ascii="Arial" w:hAnsi="Arial"/>
        </w:rPr>
      </w:pPr>
      <w:r>
        <w:rPr>
          <w:rFonts w:ascii="Arial" w:hAnsi="Arial"/>
        </w:rPr>
        <w:t>TBD</w:t>
      </w:r>
    </w:p>
    <w:p w:rsidR="0067002F" w:rsidRDefault="0067002F" w:rsidP="0067002F">
      <w:pPr>
        <w:pStyle w:val="Default"/>
        <w:rPr>
          <w:rFonts w:ascii="Arial" w:hAnsi="Arial"/>
          <w:u w:val="single"/>
        </w:rPr>
      </w:pPr>
    </w:p>
    <w:p w:rsidR="0067002F" w:rsidRPr="00865621" w:rsidRDefault="0067002F" w:rsidP="0067002F">
      <w:pPr>
        <w:pStyle w:val="Default"/>
        <w:rPr>
          <w:rFonts w:ascii="Arial" w:hAnsi="Arial"/>
          <w:i/>
        </w:rPr>
      </w:pPr>
      <w:r w:rsidRPr="00865621">
        <w:rPr>
          <w:rFonts w:ascii="Arial" w:hAnsi="Arial"/>
          <w:i/>
        </w:rPr>
        <w:t>Requirements:</w:t>
      </w:r>
    </w:p>
    <w:p w:rsidR="0067002F" w:rsidRDefault="0067002F" w:rsidP="0067002F">
      <w:pPr>
        <w:pStyle w:val="Default"/>
        <w:rPr>
          <w:rFonts w:ascii="Arial" w:hAnsi="Arial"/>
          <w:u w:val="single"/>
        </w:rPr>
      </w:pPr>
    </w:p>
    <w:p w:rsidR="0067002F" w:rsidRDefault="0067002F" w:rsidP="0067002F">
      <w:pPr>
        <w:pStyle w:val="Default"/>
        <w:numPr>
          <w:ilvl w:val="0"/>
          <w:numId w:val="24"/>
          <w:numberingChange w:id="207" w:author="Michael Fitzpatrick" w:date="2011-11-20T14:35:00Z" w:original=""/>
        </w:numPr>
        <w:rPr>
          <w:rFonts w:ascii="Arial" w:hAnsi="Arial"/>
        </w:rPr>
      </w:pPr>
      <w:r>
        <w:rPr>
          <w:rFonts w:ascii="Arial" w:hAnsi="Arial"/>
        </w:rPr>
        <w:t>DTS:</w:t>
      </w:r>
    </w:p>
    <w:p w:rsidR="0067002F" w:rsidRDefault="0067002F" w:rsidP="0067002F">
      <w:pPr>
        <w:pStyle w:val="Default"/>
        <w:numPr>
          <w:ilvl w:val="1"/>
          <w:numId w:val="24"/>
          <w:numberingChange w:id="208" w:author="Michael Fitzpatrick" w:date="2011-11-20T14:35:00Z" w:original="o"/>
        </w:numPr>
        <w:rPr>
          <w:rFonts w:ascii="Arial" w:hAnsi="Arial"/>
        </w:rPr>
      </w:pPr>
      <w:r>
        <w:rPr>
          <w:rFonts w:ascii="Arial" w:hAnsi="Arial"/>
        </w:rPr>
        <w:t>The DTSD binary and configuration file m</w:t>
      </w:r>
      <w:r w:rsidR="00B62774">
        <w:rPr>
          <w:rFonts w:ascii="Arial" w:hAnsi="Arial"/>
        </w:rPr>
        <w:t>ust be installed on the Tucson/La Serena</w:t>
      </w:r>
      <w:r>
        <w:rPr>
          <w:rFonts w:ascii="Arial" w:hAnsi="Arial"/>
        </w:rPr>
        <w:t xml:space="preserve"> cache.</w:t>
      </w:r>
    </w:p>
    <w:p w:rsidR="0067002F" w:rsidRPr="00BB6860" w:rsidRDefault="0067002F" w:rsidP="0067002F">
      <w:pPr>
        <w:pStyle w:val="Default"/>
        <w:numPr>
          <w:ilvl w:val="2"/>
          <w:numId w:val="24"/>
          <w:numberingChange w:id="209" w:author="Michael Fitzpatrick" w:date="2011-11-20T14:35:00Z" w:original=""/>
        </w:numPr>
        <w:rPr>
          <w:rFonts w:ascii="Arial" w:hAnsi="Arial"/>
        </w:rPr>
      </w:pPr>
      <w:r>
        <w:rPr>
          <w:rFonts w:ascii="Arial" w:hAnsi="Arial"/>
        </w:rPr>
        <w:t>The DTS will provide documentation of the configu</w:t>
      </w:r>
      <w:r w:rsidR="00B62774">
        <w:rPr>
          <w:rFonts w:ascii="Arial" w:hAnsi="Arial"/>
        </w:rPr>
        <w:t>ration file to include directive</w:t>
      </w:r>
      <w:r>
        <w:rPr>
          <w:rFonts w:ascii="Arial" w:hAnsi="Arial"/>
        </w:rPr>
        <w:t xml:space="preserve"> definition and syntax.</w:t>
      </w:r>
    </w:p>
    <w:p w:rsidR="0067002F" w:rsidRDefault="0067002F" w:rsidP="0067002F">
      <w:pPr>
        <w:pStyle w:val="Default"/>
        <w:numPr>
          <w:ilvl w:val="1"/>
          <w:numId w:val="24"/>
          <w:numberingChange w:id="210" w:author="Michael Fitzpatrick" w:date="2011-11-20T14:35:00Z" w:original="o"/>
        </w:numPr>
        <w:rPr>
          <w:rFonts w:ascii="Arial" w:hAnsi="Arial"/>
        </w:rPr>
      </w:pPr>
      <w:r>
        <w:rPr>
          <w:rFonts w:ascii="Arial" w:hAnsi="Arial"/>
        </w:rPr>
        <w:t>A delivery command will call a pre-defined “</w:t>
      </w:r>
      <w:proofErr w:type="spellStart"/>
      <w:r w:rsidR="00B62774">
        <w:rPr>
          <w:rFonts w:ascii="Arial" w:hAnsi="Arial"/>
          <w:i/>
        </w:rPr>
        <w:t>DciArchT</w:t>
      </w:r>
      <w:proofErr w:type="spellEnd"/>
      <w:r>
        <w:rPr>
          <w:rFonts w:ascii="Arial" w:hAnsi="Arial"/>
        </w:rPr>
        <w:t xml:space="preserve">” to operate on the DTS target file. </w:t>
      </w:r>
    </w:p>
    <w:p w:rsidR="0067002F" w:rsidRDefault="0067002F" w:rsidP="0067002F">
      <w:pPr>
        <w:pStyle w:val="Default"/>
        <w:numPr>
          <w:ilvl w:val="1"/>
          <w:numId w:val="24"/>
          <w:numberingChange w:id="211" w:author="Michael Fitzpatrick" w:date="2011-11-20T14:35:00Z" w:original="o"/>
        </w:numPr>
        <w:rPr>
          <w:rFonts w:ascii="Arial" w:hAnsi="Arial"/>
        </w:rPr>
      </w:pPr>
      <w:r>
        <w:rPr>
          <w:rFonts w:ascii="Arial" w:hAnsi="Arial"/>
        </w:rPr>
        <w:t>The DTS target file cannot</w:t>
      </w:r>
      <w:r w:rsidR="00B62774">
        <w:rPr>
          <w:rFonts w:ascii="Arial" w:hAnsi="Arial"/>
        </w:rPr>
        <w:t xml:space="preserve"> be moved or deleted until DTSD </w:t>
      </w:r>
      <w:r>
        <w:rPr>
          <w:rFonts w:ascii="Arial" w:hAnsi="Arial"/>
        </w:rPr>
        <w:t>processing is complete.</w:t>
      </w:r>
    </w:p>
    <w:p w:rsidR="0067002F" w:rsidRPr="007E7038" w:rsidRDefault="0067002F" w:rsidP="0067002F">
      <w:pPr>
        <w:pStyle w:val="Default"/>
        <w:numPr>
          <w:ilvl w:val="1"/>
          <w:numId w:val="24"/>
          <w:numberingChange w:id="212" w:author="Michael Fitzpatrick" w:date="2011-11-20T14:35:00Z" w:original="o"/>
        </w:numPr>
        <w:rPr>
          <w:rFonts w:ascii="Arial" w:hAnsi="Arial"/>
        </w:rPr>
      </w:pPr>
      <w:r>
        <w:rPr>
          <w:rFonts w:ascii="Arial" w:hAnsi="Arial"/>
        </w:rPr>
        <w:t>Sufficient storage</w:t>
      </w:r>
      <w:r>
        <w:rPr>
          <w:rStyle w:val="FootnoteReference"/>
          <w:rFonts w:ascii="Arial" w:hAnsi="Arial"/>
        </w:rPr>
        <w:footnoteReference w:id="0"/>
      </w:r>
      <w:r>
        <w:rPr>
          <w:rFonts w:ascii="Arial" w:hAnsi="Arial"/>
        </w:rPr>
        <w:t xml:space="preserve"> is available to manage the DTS queue areas.</w:t>
      </w:r>
    </w:p>
    <w:p w:rsidR="0067002F" w:rsidRDefault="0067002F" w:rsidP="0067002F">
      <w:pPr>
        <w:pStyle w:val="Default"/>
        <w:numPr>
          <w:ilvl w:val="1"/>
          <w:numId w:val="24"/>
          <w:numberingChange w:id="213" w:author="Michael Fitzpatrick" w:date="2011-11-20T14:35:00Z" w:original="o"/>
        </w:numPr>
        <w:rPr>
          <w:rFonts w:ascii="Arial" w:hAnsi="Arial"/>
        </w:rPr>
      </w:pPr>
      <w:r>
        <w:rPr>
          <w:rFonts w:ascii="Arial" w:hAnsi="Arial"/>
        </w:rPr>
        <w:t>Upon successful delivery</w:t>
      </w:r>
      <w:r w:rsidR="00B62774">
        <w:rPr>
          <w:rFonts w:ascii="Arial" w:hAnsi="Arial"/>
        </w:rPr>
        <w:t xml:space="preserve"> to the ‘end</w:t>
      </w:r>
      <w:r>
        <w:rPr>
          <w:rFonts w:ascii="Arial" w:hAnsi="Arial"/>
        </w:rPr>
        <w:t>point</w:t>
      </w:r>
      <w:r w:rsidR="00B62774">
        <w:rPr>
          <w:rFonts w:ascii="Arial" w:hAnsi="Arial"/>
        </w:rPr>
        <w:t>’ or ‘transfer’ node,</w:t>
      </w:r>
      <w:r>
        <w:rPr>
          <w:rFonts w:ascii="Arial" w:hAnsi="Arial"/>
        </w:rPr>
        <w:t xml:space="preserve"> the DTS target file is removed</w:t>
      </w:r>
      <w:r w:rsidR="00B62774">
        <w:rPr>
          <w:rFonts w:ascii="Arial" w:hAnsi="Arial"/>
        </w:rPr>
        <w:t xml:space="preserve"> by the DTSD and the status log</w:t>
      </w:r>
      <w:r>
        <w:rPr>
          <w:rFonts w:ascii="Arial" w:hAnsi="Arial"/>
        </w:rPr>
        <w:t xml:space="preserve"> is updated.</w:t>
      </w:r>
    </w:p>
    <w:p w:rsidR="0067002F" w:rsidRDefault="0067002F" w:rsidP="0067002F">
      <w:pPr>
        <w:pStyle w:val="Default"/>
        <w:numPr>
          <w:ilvl w:val="1"/>
          <w:numId w:val="24"/>
          <w:numberingChange w:id="214" w:author="Michael Fitzpatrick" w:date="2011-11-20T14:35:00Z" w:original="o"/>
        </w:numPr>
        <w:rPr>
          <w:rFonts w:ascii="Arial" w:hAnsi="Arial"/>
        </w:rPr>
      </w:pPr>
      <w:r>
        <w:rPr>
          <w:rFonts w:ascii="Arial" w:hAnsi="Arial"/>
        </w:rPr>
        <w:t>Monitoring tools must exist to check the status of queue processing.</w:t>
      </w:r>
    </w:p>
    <w:p w:rsidR="0067002F" w:rsidRDefault="0067002F" w:rsidP="0067002F">
      <w:pPr>
        <w:pStyle w:val="Default"/>
        <w:numPr>
          <w:ilvl w:val="1"/>
          <w:numId w:val="24"/>
          <w:numberingChange w:id="215" w:author="Michael Fitzpatrick" w:date="2011-11-20T14:35:00Z" w:original="o"/>
        </w:numPr>
        <w:rPr>
          <w:rFonts w:ascii="Arial" w:hAnsi="Arial"/>
        </w:rPr>
      </w:pPr>
      <w:r>
        <w:rPr>
          <w:rFonts w:ascii="Arial" w:hAnsi="Arial"/>
        </w:rPr>
        <w:t xml:space="preserve">Logging: </w:t>
      </w:r>
    </w:p>
    <w:p w:rsidR="00C75B17" w:rsidRDefault="0067002F" w:rsidP="00C75B17">
      <w:pPr>
        <w:pStyle w:val="Default"/>
        <w:numPr>
          <w:ilvl w:val="2"/>
          <w:numId w:val="24"/>
          <w:numberingChange w:id="216" w:author="Michael Fitzpatrick" w:date="2011-11-20T14:35:00Z" w:original=""/>
        </w:numPr>
        <w:rPr>
          <w:rFonts w:ascii="Arial" w:hAnsi="Arial"/>
        </w:rPr>
      </w:pPr>
      <w:r w:rsidRPr="00C75B17">
        <w:rPr>
          <w:rFonts w:ascii="Arial" w:hAnsi="Arial"/>
        </w:rPr>
        <w:t xml:space="preserve">DTSD status log </w:t>
      </w:r>
      <w:r w:rsidR="00C75B17">
        <w:rPr>
          <w:rFonts w:ascii="Arial" w:hAnsi="Arial"/>
        </w:rPr>
        <w:t>and DTSD transfer log as described in the Operational DTS-E2E Interfaces.</w:t>
      </w:r>
    </w:p>
    <w:p w:rsidR="0067002F" w:rsidRPr="00C75B17" w:rsidRDefault="0067002F" w:rsidP="0067002F">
      <w:pPr>
        <w:pStyle w:val="Default"/>
        <w:numPr>
          <w:ilvl w:val="0"/>
          <w:numId w:val="24"/>
          <w:numberingChange w:id="217" w:author="Michael Fitzpatrick" w:date="2011-11-20T14:35:00Z" w:original=""/>
        </w:numPr>
        <w:rPr>
          <w:rFonts w:ascii="Arial" w:hAnsi="Arial"/>
        </w:rPr>
      </w:pPr>
      <w:r w:rsidRPr="00C75B17">
        <w:rPr>
          <w:rFonts w:ascii="Arial" w:hAnsi="Arial"/>
        </w:rPr>
        <w:t>E2E:</w:t>
      </w:r>
    </w:p>
    <w:p w:rsidR="00032E14" w:rsidRDefault="0067002F" w:rsidP="00032E14">
      <w:pPr>
        <w:pStyle w:val="Default"/>
        <w:numPr>
          <w:ilvl w:val="1"/>
          <w:numId w:val="24"/>
          <w:ins w:id="218" w:author="Michael Fitzpatrick" w:date="2011-11-20T17:11:00Z"/>
        </w:numPr>
        <w:rPr>
          <w:ins w:id="219" w:author="Michael Fitzpatrick" w:date="2011-11-20T17:11:00Z"/>
          <w:rFonts w:ascii="Arial" w:hAnsi="Arial"/>
        </w:rPr>
      </w:pPr>
      <w:r>
        <w:rPr>
          <w:rFonts w:ascii="Arial" w:hAnsi="Arial"/>
        </w:rPr>
        <w:t>The DTS Operator is responsible for monitoring the DTSD</w:t>
      </w:r>
      <w:ins w:id="220" w:author="Michael Fitzpatrick" w:date="2011-11-20T17:11:00Z">
        <w:r w:rsidR="00032E14">
          <w:rPr>
            <w:rFonts w:ascii="Arial" w:hAnsi="Arial"/>
          </w:rPr>
          <w:t>.</w:t>
        </w:r>
      </w:ins>
    </w:p>
    <w:p w:rsidR="00032E14" w:rsidRDefault="00032E14" w:rsidP="00032E14">
      <w:pPr>
        <w:pStyle w:val="Default"/>
        <w:numPr>
          <w:ilvl w:val="1"/>
          <w:numId w:val="24"/>
          <w:ins w:id="221" w:author="Michael Fitzpatrick" w:date="2011-11-20T17:11:00Z"/>
        </w:numPr>
        <w:rPr>
          <w:ins w:id="222" w:author="Michael Fitzpatrick" w:date="2011-11-20T17:11:00Z"/>
          <w:rFonts w:ascii="Arial" w:hAnsi="Arial"/>
        </w:rPr>
      </w:pPr>
      <w:ins w:id="223" w:author="Michael Fitzpatrick" w:date="2011-11-20T17:11:00Z">
        <w:r>
          <w:rPr>
            <w:rFonts w:ascii="Arial" w:hAnsi="Arial"/>
          </w:rPr>
          <w:t>The DTS Operator must be able to enable debugging, start and/or stop the DTS if necessary.</w:t>
        </w:r>
      </w:ins>
    </w:p>
    <w:p w:rsidR="0067002F" w:rsidDel="00032E14" w:rsidRDefault="0067002F" w:rsidP="0067002F">
      <w:pPr>
        <w:pStyle w:val="Default"/>
        <w:numPr>
          <w:ilvl w:val="1"/>
          <w:numId w:val="24"/>
          <w:numberingChange w:id="224" w:author="Michael Fitzpatrick" w:date="2011-11-20T14:35:00Z" w:original="o"/>
        </w:numPr>
        <w:rPr>
          <w:del w:id="225" w:author="Michael Fitzpatrick" w:date="2011-11-20T17:11:00Z"/>
          <w:rFonts w:ascii="Arial" w:hAnsi="Arial"/>
        </w:rPr>
      </w:pPr>
      <w:del w:id="226" w:author="Michael Fitzpatrick" w:date="2011-11-20T17:11:00Z">
        <w:r w:rsidDel="00032E14">
          <w:rPr>
            <w:rFonts w:ascii="Arial" w:hAnsi="Arial"/>
          </w:rPr>
          <w:delText>, debug, start and stop if necessary.</w:delText>
        </w:r>
      </w:del>
    </w:p>
    <w:p w:rsidR="0067002F" w:rsidRDefault="0067002F" w:rsidP="0067002F">
      <w:pPr>
        <w:pStyle w:val="Default"/>
        <w:numPr>
          <w:ilvl w:val="1"/>
          <w:numId w:val="24"/>
          <w:numberingChange w:id="227" w:author="Michael Fitzpatrick" w:date="2011-11-20T14:35:00Z" w:original="o"/>
        </w:numPr>
        <w:rPr>
          <w:rFonts w:ascii="Arial" w:hAnsi="Arial"/>
        </w:rPr>
      </w:pPr>
      <w:r>
        <w:rPr>
          <w:rFonts w:ascii="Arial" w:hAnsi="Arial"/>
        </w:rPr>
        <w:t>The DTS Operator or local daemon is responsible for monitoring the success or failure of the delivery application.</w:t>
      </w:r>
    </w:p>
    <w:p w:rsidR="00032E14" w:rsidRDefault="00032E14" w:rsidP="00032E14">
      <w:pPr>
        <w:pStyle w:val="Default"/>
        <w:numPr>
          <w:ilvl w:val="1"/>
          <w:numId w:val="24"/>
          <w:ins w:id="228" w:author="Michael Fitzpatrick" w:date="2011-11-20T17:10:00Z"/>
        </w:numPr>
        <w:rPr>
          <w:ins w:id="229" w:author="Michael Fitzpatrick" w:date="2011-11-20T17:10:00Z"/>
          <w:rFonts w:ascii="Arial" w:hAnsi="Arial"/>
        </w:rPr>
      </w:pPr>
      <w:ins w:id="230" w:author="Michael Fitzpatrick" w:date="2011-11-20T17:10:00Z">
        <w:r>
          <w:rPr>
            <w:rFonts w:ascii="Arial" w:hAnsi="Arial"/>
          </w:rPr>
          <w:t>The ingest/delivery application must not be limited to processing of FITS files only.  Unrecognized file formats should be processed to the extent possible (e.g. a copy is made, logging recorded etc) without returning an error code to the DTS.</w:t>
        </w:r>
      </w:ins>
    </w:p>
    <w:p w:rsidR="00032E14" w:rsidRDefault="00032E14" w:rsidP="00032E14">
      <w:pPr>
        <w:pStyle w:val="Default"/>
        <w:numPr>
          <w:ilvl w:val="1"/>
          <w:numId w:val="24"/>
          <w:ins w:id="231" w:author="Michael Fitzpatrick" w:date="2011-11-20T17:10:00Z"/>
        </w:numPr>
        <w:rPr>
          <w:ins w:id="232" w:author="Michael Fitzpatrick" w:date="2011-11-20T17:10:00Z"/>
          <w:rFonts w:ascii="Arial" w:hAnsi="Arial"/>
        </w:rPr>
      </w:pPr>
      <w:ins w:id="233" w:author="Michael Fitzpatrick" w:date="2011-11-20T17:10:00Z">
        <w:r>
          <w:rPr>
            <w:rFonts w:ascii="Arial" w:hAnsi="Arial"/>
          </w:rPr>
          <w:t xml:space="preserve">The E2E </w:t>
        </w:r>
        <w:r w:rsidRPr="004A1064">
          <w:rPr>
            <w:rFonts w:ascii="Arial" w:hAnsi="Arial"/>
            <w:i/>
          </w:rPr>
          <w:t>ingest script</w:t>
        </w:r>
        <w:r>
          <w:rPr>
            <w:rFonts w:ascii="Arial" w:hAnsi="Arial"/>
          </w:rPr>
          <w:t xml:space="preserve"> is responsible for ensuring the validity of files that are archived (e.g. FITS file processing produces a valid file, unrecognized file are unmodified, and error during processing leaves the input file unchanged if transport continues, etc).</w:t>
        </w:r>
      </w:ins>
    </w:p>
    <w:p w:rsidR="00A5322E" w:rsidRDefault="00A5322E">
      <w:pPr>
        <w:pStyle w:val="Default"/>
        <w:numPr>
          <w:ins w:id="234" w:author="Michael Fitzpatrick" w:date="2011-11-20T17:10:00Z"/>
        </w:numPr>
        <w:ind w:left="1440"/>
        <w:rPr>
          <w:ins w:id="235" w:author="Michael Fitzpatrick" w:date="2011-11-20T17:10:00Z"/>
          <w:rFonts w:ascii="Arial" w:hAnsi="Arial"/>
        </w:rPr>
        <w:pPrChange w:id="236" w:author="Michael Fitzpatrick" w:date="2011-11-20T17:10:00Z">
          <w:pPr>
            <w:pStyle w:val="Default"/>
          </w:pPr>
        </w:pPrChange>
      </w:pPr>
    </w:p>
    <w:p w:rsidR="0067002F" w:rsidRDefault="0067002F" w:rsidP="003A5B9F">
      <w:pPr>
        <w:pStyle w:val="Default"/>
        <w:rPr>
          <w:rFonts w:ascii="Arial" w:hAnsi="Arial"/>
        </w:rPr>
      </w:pPr>
    </w:p>
    <w:p w:rsidR="003A5B9F" w:rsidRPr="00D85F1D" w:rsidRDefault="003A5B9F" w:rsidP="003A5B9F">
      <w:pPr>
        <w:pStyle w:val="Default"/>
        <w:rPr>
          <w:rFonts w:ascii="Arial" w:hAnsi="Arial"/>
        </w:rPr>
      </w:pPr>
    </w:p>
    <w:p w:rsidR="003A5B9F" w:rsidRDefault="00690B12" w:rsidP="003A5B9F">
      <w:pPr>
        <w:pStyle w:val="Default"/>
        <w:rPr>
          <w:rFonts w:ascii="Arial" w:hAnsi="Arial"/>
          <w:u w:val="single"/>
        </w:rPr>
      </w:pPr>
      <w:r>
        <w:rPr>
          <w:rFonts w:ascii="Arial" w:hAnsi="Arial"/>
          <w:u w:val="single"/>
        </w:rPr>
        <w:t xml:space="preserve">Resource: </w:t>
      </w:r>
      <w:proofErr w:type="spellStart"/>
      <w:r w:rsidR="002B061C">
        <w:rPr>
          <w:rFonts w:ascii="Arial" w:hAnsi="Arial"/>
          <w:u w:val="single"/>
        </w:rPr>
        <w:t>idci</w:t>
      </w:r>
      <w:proofErr w:type="spellEnd"/>
      <w:r w:rsidR="002B061C">
        <w:rPr>
          <w:rFonts w:ascii="Arial" w:hAnsi="Arial"/>
          <w:u w:val="single"/>
        </w:rPr>
        <w:t>-proc</w:t>
      </w:r>
      <w:r w:rsidR="003A5B9F" w:rsidRPr="0009047A">
        <w:rPr>
          <w:rFonts w:ascii="Arial" w:hAnsi="Arial"/>
          <w:u w:val="single"/>
        </w:rPr>
        <w:t>:</w:t>
      </w:r>
    </w:p>
    <w:p w:rsidR="007F55D9" w:rsidRDefault="007F55D9" w:rsidP="00A75505">
      <w:pPr>
        <w:pStyle w:val="Default"/>
        <w:rPr>
          <w:rFonts w:ascii="Arial" w:hAnsi="Arial"/>
        </w:rPr>
      </w:pPr>
    </w:p>
    <w:p w:rsidR="007F55D9" w:rsidRDefault="007F55D9" w:rsidP="007F55D9">
      <w:pPr>
        <w:pStyle w:val="Default"/>
        <w:rPr>
          <w:rFonts w:ascii="Arial" w:hAnsi="Arial"/>
        </w:rPr>
      </w:pPr>
      <w:r>
        <w:rPr>
          <w:rFonts w:ascii="Arial" w:hAnsi="Arial"/>
        </w:rPr>
        <w:t>The DTSD has transferred</w:t>
      </w:r>
      <w:r w:rsidR="008058E0">
        <w:rPr>
          <w:rFonts w:ascii="Arial" w:hAnsi="Arial"/>
        </w:rPr>
        <w:t xml:space="preserve"> a</w:t>
      </w:r>
      <w:r>
        <w:rPr>
          <w:rFonts w:ascii="Arial" w:hAnsi="Arial"/>
        </w:rPr>
        <w:t xml:space="preserve"> source file to a pre-configured </w:t>
      </w:r>
      <w:r>
        <w:rPr>
          <w:rFonts w:ascii="Arial" w:hAnsi="Arial"/>
          <w:i/>
        </w:rPr>
        <w:t>delivery directory</w:t>
      </w:r>
      <w:r w:rsidR="008058E0">
        <w:rPr>
          <w:rFonts w:ascii="Arial" w:hAnsi="Arial"/>
        </w:rPr>
        <w:t>, and has verified</w:t>
      </w:r>
      <w:r>
        <w:rPr>
          <w:rFonts w:ascii="Arial" w:hAnsi="Arial"/>
        </w:rPr>
        <w:t xml:space="preserve"> the md5sum</w:t>
      </w:r>
      <w:r w:rsidR="008058E0">
        <w:rPr>
          <w:rFonts w:ascii="Arial" w:hAnsi="Arial"/>
        </w:rPr>
        <w:t>. The DTS t</w:t>
      </w:r>
      <w:r>
        <w:rPr>
          <w:rFonts w:ascii="Arial" w:hAnsi="Arial"/>
        </w:rPr>
        <w:t xml:space="preserve">hen triggers </w:t>
      </w:r>
      <w:proofErr w:type="spellStart"/>
      <w:r>
        <w:rPr>
          <w:rFonts w:ascii="Arial" w:hAnsi="Arial"/>
        </w:rPr>
        <w:t>iDCI</w:t>
      </w:r>
      <w:proofErr w:type="spellEnd"/>
      <w:r>
        <w:rPr>
          <w:rFonts w:ascii="Arial" w:hAnsi="Arial"/>
        </w:rPr>
        <w:t xml:space="preserve"> registration using the ‘delivery application’ </w:t>
      </w:r>
      <w:r w:rsidR="009C68F2">
        <w:rPr>
          <w:rFonts w:ascii="Arial" w:hAnsi="Arial"/>
        </w:rPr>
        <w:t>named</w:t>
      </w:r>
      <w:r>
        <w:rPr>
          <w:rFonts w:ascii="Arial" w:hAnsi="Arial"/>
        </w:rPr>
        <w:t xml:space="preserve"> </w:t>
      </w:r>
      <w:proofErr w:type="spellStart"/>
      <w:r w:rsidR="002B061C">
        <w:rPr>
          <w:rFonts w:ascii="Arial" w:hAnsi="Arial"/>
          <w:i/>
        </w:rPr>
        <w:t>idci</w:t>
      </w:r>
      <w:proofErr w:type="spellEnd"/>
      <w:r w:rsidR="002B061C">
        <w:rPr>
          <w:rFonts w:ascii="Arial" w:hAnsi="Arial"/>
          <w:i/>
        </w:rPr>
        <w:t>-proc</w:t>
      </w:r>
      <w:r w:rsidR="009C68F2" w:rsidRPr="009C68F2">
        <w:rPr>
          <w:rFonts w:ascii="Arial" w:hAnsi="Arial"/>
        </w:rPr>
        <w:t>:</w:t>
      </w:r>
      <w:r>
        <w:rPr>
          <w:rFonts w:ascii="Arial" w:hAnsi="Arial"/>
        </w:rPr>
        <w:t xml:space="preserve"> </w:t>
      </w:r>
    </w:p>
    <w:p w:rsidR="007F55D9" w:rsidRDefault="007F55D9" w:rsidP="007F55D9">
      <w:pPr>
        <w:pStyle w:val="Default"/>
        <w:rPr>
          <w:rFonts w:ascii="Arial" w:hAnsi="Arial"/>
        </w:rPr>
      </w:pPr>
    </w:p>
    <w:p w:rsidR="007F55D9" w:rsidRPr="008B67C9" w:rsidRDefault="007F55D9" w:rsidP="007F55D9">
      <w:pPr>
        <w:pStyle w:val="Default"/>
        <w:rPr>
          <w:rFonts w:ascii="Arial" w:hAnsi="Arial"/>
        </w:rPr>
      </w:pPr>
      <w:r w:rsidRPr="004B45BC">
        <w:rPr>
          <w:rFonts w:ascii="Arial" w:hAnsi="Arial"/>
          <w:i/>
        </w:rPr>
        <w:t>Syntax:</w:t>
      </w:r>
      <w:r>
        <w:rPr>
          <w:rFonts w:ascii="Arial" w:hAnsi="Arial"/>
          <w:i/>
        </w:rPr>
        <w:t xml:space="preserve"> </w:t>
      </w:r>
    </w:p>
    <w:p w:rsidR="007F55D9" w:rsidRDefault="007F55D9" w:rsidP="007F55D9">
      <w:pPr>
        <w:pStyle w:val="Default"/>
        <w:rPr>
          <w:rFonts w:ascii="Arial" w:hAnsi="Arial"/>
          <w:i/>
        </w:rPr>
      </w:pPr>
    </w:p>
    <w:p w:rsidR="007F55D9" w:rsidRPr="00A978C0" w:rsidRDefault="007F55D9" w:rsidP="007F55D9">
      <w:pPr>
        <w:pStyle w:val="Default"/>
        <w:ind w:left="1250"/>
        <w:rPr>
          <w:rFonts w:ascii="Courier" w:hAnsi="Courier"/>
        </w:rPr>
      </w:pPr>
      <w:r>
        <w:rPr>
          <w:rFonts w:ascii="Courier" w:hAnsi="Courier"/>
        </w:rPr>
        <w:t>/</w:t>
      </w:r>
      <w:proofErr w:type="spellStart"/>
      <w:r>
        <w:rPr>
          <w:rFonts w:ascii="Courier" w:hAnsi="Courier"/>
        </w:rPr>
        <w:t>noaosw/zdts/bin/</w:t>
      </w:r>
      <w:r w:rsidR="002B061C">
        <w:rPr>
          <w:rFonts w:ascii="Courier" w:hAnsi="Courier"/>
        </w:rPr>
        <w:t>idci</w:t>
      </w:r>
      <w:proofErr w:type="spellEnd"/>
      <w:r w:rsidR="002B061C">
        <w:rPr>
          <w:rFonts w:ascii="Courier" w:hAnsi="Courier"/>
        </w:rPr>
        <w:t>-proc</w:t>
      </w:r>
      <w:r>
        <w:rPr>
          <w:rFonts w:ascii="Courier" w:hAnsi="Courier"/>
        </w:rPr>
        <w:t xml:space="preserve"> </w:t>
      </w:r>
      <w:r w:rsidR="007160B1">
        <w:rPr>
          <w:rFonts w:ascii="Courier" w:hAnsi="Courier"/>
        </w:rPr>
        <w:t xml:space="preserve">$D </w:t>
      </w:r>
      <w:r w:rsidR="004A5711">
        <w:rPr>
          <w:rFonts w:ascii="Courier" w:hAnsi="Courier"/>
        </w:rPr>
        <w:t xml:space="preserve">$MD5 </w:t>
      </w:r>
      <w:r w:rsidR="007160B1">
        <w:rPr>
          <w:rFonts w:ascii="Courier" w:hAnsi="Courier"/>
        </w:rPr>
        <w:t xml:space="preserve">$S </w:t>
      </w:r>
      <w:r w:rsidR="00AD36B2">
        <w:rPr>
          <w:rFonts w:ascii="Arial" w:hAnsi="Arial"/>
        </w:rPr>
        <w:t xml:space="preserve"> </w:t>
      </w:r>
    </w:p>
    <w:p w:rsidR="007F55D9" w:rsidRDefault="007F55D9" w:rsidP="007F55D9">
      <w:pPr>
        <w:pStyle w:val="Default"/>
        <w:ind w:left="420"/>
        <w:rPr>
          <w:rFonts w:ascii="Arial" w:hAnsi="Arial"/>
        </w:rPr>
      </w:pPr>
    </w:p>
    <w:p w:rsidR="007F55D9" w:rsidRDefault="007F55D9" w:rsidP="007F55D9">
      <w:pPr>
        <w:pStyle w:val="Default"/>
        <w:numPr>
          <w:ilvl w:val="0"/>
          <w:numId w:val="30"/>
          <w:numberingChange w:id="237" w:author="Michael Fitzpatrick" w:date="2011-11-20T14:35:00Z" w:original=""/>
        </w:numPr>
        <w:rPr>
          <w:rFonts w:ascii="Arial" w:hAnsi="Arial"/>
        </w:rPr>
      </w:pPr>
      <w:r>
        <w:rPr>
          <w:rFonts w:ascii="Arial" w:hAnsi="Arial"/>
        </w:rPr>
        <w:t>In</w:t>
      </w:r>
      <w:r w:rsidR="004A5711">
        <w:rPr>
          <w:rFonts w:ascii="Arial" w:hAnsi="Arial"/>
        </w:rPr>
        <w:t>puts follow the macro substitutions defined by the DTS Delivery A</w:t>
      </w:r>
      <w:r w:rsidR="007828D3">
        <w:rPr>
          <w:rFonts w:ascii="Arial" w:hAnsi="Arial"/>
        </w:rPr>
        <w:t>pplication Interface</w:t>
      </w:r>
      <w:r>
        <w:rPr>
          <w:rFonts w:ascii="Arial" w:hAnsi="Arial"/>
        </w:rPr>
        <w:t>:</w:t>
      </w:r>
    </w:p>
    <w:p w:rsidR="007F55D9" w:rsidRDefault="009D7A3A" w:rsidP="007F55D9">
      <w:pPr>
        <w:pStyle w:val="Default"/>
        <w:numPr>
          <w:ilvl w:val="0"/>
          <w:numId w:val="13"/>
          <w:numberingChange w:id="238" w:author="Michael Fitzpatrick" w:date="2011-11-20T14:35:00Z" w:original=""/>
        </w:numPr>
        <w:ind w:left="1200"/>
        <w:rPr>
          <w:rFonts w:ascii="Arial" w:hAnsi="Arial"/>
        </w:rPr>
      </w:pPr>
      <w:r>
        <w:rPr>
          <w:rFonts w:ascii="Arial" w:hAnsi="Arial"/>
        </w:rPr>
        <w:t>$D</w:t>
      </w:r>
      <w:r w:rsidR="007F55D9">
        <w:rPr>
          <w:rFonts w:ascii="Arial" w:hAnsi="Arial"/>
        </w:rPr>
        <w:t xml:space="preserve"> – </w:t>
      </w:r>
      <w:r>
        <w:rPr>
          <w:rFonts w:ascii="Arial" w:hAnsi="Arial"/>
        </w:rPr>
        <w:t>path to delivered file (delivered filename)</w:t>
      </w:r>
    </w:p>
    <w:p w:rsidR="00AD36B2" w:rsidRDefault="009D7A3A" w:rsidP="007F55D9">
      <w:pPr>
        <w:pStyle w:val="Default"/>
        <w:numPr>
          <w:ilvl w:val="0"/>
          <w:numId w:val="13"/>
          <w:numberingChange w:id="239" w:author="Michael Fitzpatrick" w:date="2011-11-20T14:35:00Z" w:original=""/>
        </w:numPr>
        <w:ind w:left="1200"/>
        <w:rPr>
          <w:rFonts w:ascii="Arial" w:hAnsi="Arial"/>
        </w:rPr>
      </w:pPr>
      <w:r>
        <w:rPr>
          <w:rFonts w:ascii="Arial" w:hAnsi="Arial"/>
        </w:rPr>
        <w:t>$</w:t>
      </w:r>
      <w:r w:rsidR="007F55D9">
        <w:rPr>
          <w:rFonts w:ascii="Arial" w:hAnsi="Arial"/>
        </w:rPr>
        <w:t xml:space="preserve">MD5 </w:t>
      </w:r>
      <w:r>
        <w:rPr>
          <w:rFonts w:ascii="Arial" w:hAnsi="Arial"/>
        </w:rPr>
        <w:t xml:space="preserve">– MD5 </w:t>
      </w:r>
      <w:r w:rsidR="007F55D9">
        <w:rPr>
          <w:rFonts w:ascii="Arial" w:hAnsi="Arial"/>
        </w:rPr>
        <w:t>checksu</w:t>
      </w:r>
      <w:r>
        <w:rPr>
          <w:rFonts w:ascii="Arial" w:hAnsi="Arial"/>
        </w:rPr>
        <w:t>m</w:t>
      </w:r>
    </w:p>
    <w:p w:rsidR="007F55D9" w:rsidRPr="00E0221D" w:rsidRDefault="009D7A3A" w:rsidP="007F55D9">
      <w:pPr>
        <w:pStyle w:val="Default"/>
        <w:numPr>
          <w:ilvl w:val="0"/>
          <w:numId w:val="13"/>
          <w:numberingChange w:id="240" w:author="Michael Fitzpatrick" w:date="2011-11-20T14:35:00Z" w:original=""/>
        </w:numPr>
        <w:ind w:left="1200"/>
        <w:rPr>
          <w:rFonts w:ascii="Arial" w:hAnsi="Arial"/>
        </w:rPr>
      </w:pPr>
      <w:r>
        <w:rPr>
          <w:rFonts w:ascii="Arial" w:hAnsi="Arial"/>
        </w:rPr>
        <w:t>$S</w:t>
      </w:r>
      <w:r w:rsidR="00AD36B2">
        <w:rPr>
          <w:rFonts w:ascii="Arial" w:hAnsi="Arial"/>
        </w:rPr>
        <w:t xml:space="preserve"> –</w:t>
      </w:r>
      <w:r>
        <w:rPr>
          <w:rFonts w:ascii="Arial" w:hAnsi="Arial"/>
        </w:rPr>
        <w:t xml:space="preserve"> object size (</w:t>
      </w:r>
      <w:r w:rsidR="00AD36B2">
        <w:rPr>
          <w:rFonts w:ascii="Arial" w:hAnsi="Arial"/>
        </w:rPr>
        <w:t>bytes</w:t>
      </w:r>
      <w:r>
        <w:rPr>
          <w:rFonts w:ascii="Arial" w:hAnsi="Arial"/>
        </w:rPr>
        <w:t>)</w:t>
      </w:r>
    </w:p>
    <w:p w:rsidR="007F55D9" w:rsidRPr="009D7A3A" w:rsidRDefault="007F55D9" w:rsidP="007F55D9">
      <w:pPr>
        <w:pStyle w:val="Default"/>
        <w:rPr>
          <w:rFonts w:ascii="Arial" w:hAnsi="Arial"/>
        </w:rPr>
      </w:pPr>
    </w:p>
    <w:p w:rsidR="007F55D9" w:rsidRPr="00E0221D" w:rsidRDefault="007F55D9" w:rsidP="007F55D9">
      <w:pPr>
        <w:pStyle w:val="Default"/>
        <w:rPr>
          <w:rFonts w:ascii="Arial" w:hAnsi="Arial"/>
          <w:i/>
        </w:rPr>
      </w:pPr>
      <w:r w:rsidRPr="00E0221D">
        <w:rPr>
          <w:rFonts w:ascii="Arial" w:hAnsi="Arial"/>
          <w:i/>
        </w:rPr>
        <w:t>Semantics:</w:t>
      </w:r>
    </w:p>
    <w:p w:rsidR="007F55D9" w:rsidRDefault="007F55D9" w:rsidP="007F55D9">
      <w:pPr>
        <w:pStyle w:val="Default"/>
        <w:rPr>
          <w:rFonts w:ascii="Arial" w:hAnsi="Arial"/>
        </w:rPr>
      </w:pPr>
    </w:p>
    <w:p w:rsidR="007F55D9" w:rsidRDefault="007F55D9" w:rsidP="007F55D9">
      <w:pPr>
        <w:pStyle w:val="Default"/>
        <w:rPr>
          <w:rFonts w:ascii="Arial" w:hAnsi="Arial"/>
        </w:rPr>
      </w:pPr>
      <w:r>
        <w:rPr>
          <w:rFonts w:ascii="Arial" w:hAnsi="Arial"/>
        </w:rPr>
        <w:t xml:space="preserve">The </w:t>
      </w:r>
      <w:proofErr w:type="spellStart"/>
      <w:r w:rsidR="002B061C">
        <w:rPr>
          <w:rFonts w:ascii="Arial" w:hAnsi="Arial"/>
          <w:i/>
        </w:rPr>
        <w:t>idci</w:t>
      </w:r>
      <w:proofErr w:type="spellEnd"/>
      <w:r w:rsidR="002B061C">
        <w:rPr>
          <w:rFonts w:ascii="Arial" w:hAnsi="Arial"/>
          <w:i/>
        </w:rPr>
        <w:t>-proc</w:t>
      </w:r>
      <w:r w:rsidR="009C68F2">
        <w:rPr>
          <w:rFonts w:ascii="Arial" w:hAnsi="Arial"/>
        </w:rPr>
        <w:t xml:space="preserve"> will process the file as follows</w:t>
      </w:r>
      <w:r>
        <w:rPr>
          <w:rFonts w:ascii="Arial" w:hAnsi="Arial"/>
        </w:rPr>
        <w:t>:</w:t>
      </w:r>
    </w:p>
    <w:p w:rsidR="00AD36B2" w:rsidRDefault="003C7300" w:rsidP="007F55D9">
      <w:pPr>
        <w:pStyle w:val="Default"/>
        <w:numPr>
          <w:ilvl w:val="0"/>
          <w:numId w:val="36"/>
          <w:numberingChange w:id="241" w:author="Michael Fitzpatrick" w:date="2011-11-20T14:35:00Z" w:original=""/>
        </w:numPr>
        <w:rPr>
          <w:rFonts w:ascii="Arial" w:hAnsi="Arial"/>
        </w:rPr>
      </w:pPr>
      <w:r>
        <w:rPr>
          <w:rFonts w:ascii="Arial" w:hAnsi="Arial"/>
        </w:rPr>
        <w:t>Copy</w:t>
      </w:r>
      <w:r w:rsidR="007F55D9" w:rsidRPr="007F55D9">
        <w:rPr>
          <w:rFonts w:ascii="Arial" w:hAnsi="Arial"/>
        </w:rPr>
        <w:t xml:space="preserve"> the DTS target file </w:t>
      </w:r>
      <w:commentRangeStart w:id="242"/>
      <w:r w:rsidR="007F55D9" w:rsidRPr="007F55D9">
        <w:rPr>
          <w:rFonts w:ascii="Arial" w:hAnsi="Arial"/>
        </w:rPr>
        <w:t>to a pre-</w:t>
      </w:r>
      <w:r w:rsidR="00692AF6">
        <w:rPr>
          <w:rFonts w:ascii="Arial" w:hAnsi="Arial"/>
        </w:rPr>
        <w:t xml:space="preserve">defined </w:t>
      </w:r>
      <w:proofErr w:type="spellStart"/>
      <w:r w:rsidR="00692AF6">
        <w:rPr>
          <w:rFonts w:ascii="Arial" w:hAnsi="Arial"/>
        </w:rPr>
        <w:t>iDCI</w:t>
      </w:r>
      <w:proofErr w:type="spellEnd"/>
      <w:r w:rsidR="00692AF6">
        <w:rPr>
          <w:rFonts w:ascii="Arial" w:hAnsi="Arial"/>
        </w:rPr>
        <w:t xml:space="preserve"> incoming directory</w:t>
      </w:r>
      <w:commentRangeEnd w:id="242"/>
      <w:r w:rsidR="001F5531">
        <w:rPr>
          <w:rStyle w:val="CommentReference"/>
          <w:rFonts w:ascii="Times New Roman" w:eastAsia="Times New Roman" w:hAnsi="Times New Roman"/>
          <w:vanish/>
          <w:color w:val="auto"/>
        </w:rPr>
        <w:commentReference w:id="242"/>
      </w:r>
      <w:r w:rsidR="00692AF6">
        <w:rPr>
          <w:rFonts w:ascii="Arial" w:hAnsi="Arial"/>
        </w:rPr>
        <w:t>;</w:t>
      </w:r>
    </w:p>
    <w:p w:rsidR="007F55D9" w:rsidRPr="007160B1" w:rsidRDefault="003C7300" w:rsidP="007160B1">
      <w:pPr>
        <w:pStyle w:val="Default"/>
        <w:numPr>
          <w:ilvl w:val="0"/>
          <w:numId w:val="36"/>
          <w:numberingChange w:id="243" w:author="Michael Fitzpatrick" w:date="2011-11-20T14:35:00Z" w:original=""/>
        </w:numPr>
        <w:rPr>
          <w:rFonts w:ascii="Arial" w:hAnsi="Arial"/>
        </w:rPr>
      </w:pPr>
      <w:r>
        <w:rPr>
          <w:rFonts w:ascii="Arial" w:hAnsi="Arial"/>
        </w:rPr>
        <w:t>Validate</w:t>
      </w:r>
      <w:r w:rsidR="007160B1">
        <w:rPr>
          <w:rFonts w:ascii="Arial" w:hAnsi="Arial"/>
        </w:rPr>
        <w:t xml:space="preserve"> the md5sum and </w:t>
      </w:r>
      <w:r>
        <w:rPr>
          <w:rFonts w:ascii="Arial" w:hAnsi="Arial"/>
        </w:rPr>
        <w:t>file size</w:t>
      </w:r>
    </w:p>
    <w:p w:rsidR="000661FD" w:rsidDel="001F5531" w:rsidRDefault="001F5531" w:rsidP="007F55D9">
      <w:pPr>
        <w:pStyle w:val="Default"/>
        <w:numPr>
          <w:ilvl w:val="0"/>
          <w:numId w:val="26"/>
          <w:numberingChange w:id="244" w:author="Michael Fitzpatrick" w:date="2011-11-20T14:35:00Z" w:original=""/>
        </w:numPr>
        <w:rPr>
          <w:del w:id="245" w:author="Michael Fitzpatrick" w:date="2011-11-20T21:26:00Z"/>
          <w:rFonts w:ascii="Arial" w:hAnsi="Arial"/>
        </w:rPr>
      </w:pPr>
      <w:ins w:id="246" w:author="Michael Fitzpatrick" w:date="2011-11-20T21:26:00Z">
        <w:r>
          <w:rPr>
            <w:rFonts w:ascii="Arial" w:hAnsi="Arial"/>
          </w:rPr>
          <w:t>A</w:t>
        </w:r>
      </w:ins>
      <w:del w:id="247" w:author="Michael Fitzpatrick" w:date="2011-11-20T21:26:00Z">
        <w:r w:rsidR="003C7300" w:rsidDel="001F5531">
          <w:rPr>
            <w:rFonts w:ascii="Arial" w:hAnsi="Arial"/>
          </w:rPr>
          <w:delText>To</w:delText>
        </w:r>
        <w:r w:rsidR="007F55D9" w:rsidDel="001F5531">
          <w:rPr>
            <w:rFonts w:ascii="Arial" w:hAnsi="Arial"/>
          </w:rPr>
          <w:delText xml:space="preserve"> a</w:delText>
        </w:r>
      </w:del>
      <w:r w:rsidR="007F55D9">
        <w:rPr>
          <w:rFonts w:ascii="Arial" w:hAnsi="Arial"/>
        </w:rPr>
        <w:t>dd the file</w:t>
      </w:r>
      <w:r w:rsidR="000661FD">
        <w:rPr>
          <w:rFonts w:ascii="Arial" w:hAnsi="Arial"/>
        </w:rPr>
        <w:t xml:space="preserve"> to the </w:t>
      </w:r>
      <w:proofErr w:type="spellStart"/>
      <w:r w:rsidR="000661FD">
        <w:rPr>
          <w:rFonts w:ascii="Arial" w:hAnsi="Arial"/>
        </w:rPr>
        <w:t>iDCI</w:t>
      </w:r>
      <w:proofErr w:type="spellEnd"/>
      <w:r w:rsidR="000661FD">
        <w:rPr>
          <w:rFonts w:ascii="Arial" w:hAnsi="Arial"/>
        </w:rPr>
        <w:t xml:space="preserve"> registration queue.</w:t>
      </w:r>
    </w:p>
    <w:p w:rsidR="001F5531" w:rsidRPr="001F5531" w:rsidRDefault="001F5531" w:rsidP="001F5531">
      <w:pPr>
        <w:pStyle w:val="Default"/>
        <w:numPr>
          <w:ilvl w:val="0"/>
          <w:numId w:val="26"/>
        </w:numPr>
        <w:rPr>
          <w:ins w:id="248" w:author="Michael Fitzpatrick" w:date="2011-11-20T21:26:00Z"/>
          <w:rFonts w:ascii="Arial" w:hAnsi="Arial"/>
        </w:rPr>
      </w:pPr>
    </w:p>
    <w:p w:rsidR="007F55D9" w:rsidRDefault="000661FD" w:rsidP="007F55D9">
      <w:pPr>
        <w:pStyle w:val="Default"/>
        <w:rPr>
          <w:rFonts w:ascii="Arial" w:hAnsi="Arial"/>
        </w:rPr>
      </w:pPr>
      <w:r>
        <w:rPr>
          <w:rFonts w:ascii="Arial" w:hAnsi="Arial"/>
        </w:rPr>
        <w:t xml:space="preserve">Once the file has been added to the </w:t>
      </w:r>
      <w:proofErr w:type="spellStart"/>
      <w:r>
        <w:rPr>
          <w:rFonts w:ascii="Arial" w:hAnsi="Arial"/>
        </w:rPr>
        <w:t>iDCI</w:t>
      </w:r>
      <w:proofErr w:type="spellEnd"/>
      <w:r>
        <w:rPr>
          <w:rFonts w:ascii="Arial" w:hAnsi="Arial"/>
        </w:rPr>
        <w:t xml:space="preserve"> registration queue, it will be responsibility of the Integrated Cache Initiative.</w:t>
      </w:r>
    </w:p>
    <w:p w:rsidR="007F55D9" w:rsidRDefault="007F55D9" w:rsidP="007F55D9">
      <w:pPr>
        <w:pStyle w:val="Default"/>
        <w:rPr>
          <w:rFonts w:ascii="Arial" w:hAnsi="Arial"/>
        </w:rPr>
      </w:pPr>
    </w:p>
    <w:p w:rsidR="007F55D9" w:rsidRDefault="007F55D9" w:rsidP="007F55D9">
      <w:pPr>
        <w:pStyle w:val="Default"/>
        <w:rPr>
          <w:rFonts w:ascii="Arial" w:hAnsi="Arial"/>
          <w:i/>
        </w:rPr>
      </w:pPr>
      <w:r w:rsidRPr="008A364F">
        <w:rPr>
          <w:rFonts w:ascii="Arial" w:hAnsi="Arial"/>
          <w:i/>
        </w:rPr>
        <w:t>Error Handling</w:t>
      </w:r>
      <w:r>
        <w:rPr>
          <w:rFonts w:ascii="Arial" w:hAnsi="Arial"/>
          <w:i/>
        </w:rPr>
        <w:t>:</w:t>
      </w:r>
    </w:p>
    <w:p w:rsidR="007F55D9" w:rsidRDefault="007F55D9" w:rsidP="007F55D9">
      <w:pPr>
        <w:pStyle w:val="Default"/>
        <w:rPr>
          <w:rFonts w:ascii="Arial" w:hAnsi="Arial"/>
        </w:rPr>
      </w:pPr>
    </w:p>
    <w:p w:rsidR="007F55D9" w:rsidRDefault="002B061C" w:rsidP="007F55D9">
      <w:pPr>
        <w:pStyle w:val="Default"/>
        <w:rPr>
          <w:rFonts w:ascii="Arial" w:hAnsi="Arial"/>
        </w:rPr>
      </w:pPr>
      <w:proofErr w:type="spellStart"/>
      <w:r>
        <w:rPr>
          <w:rFonts w:ascii="Arial" w:hAnsi="Arial"/>
          <w:i/>
        </w:rPr>
        <w:t>Idci</w:t>
      </w:r>
      <w:proofErr w:type="spellEnd"/>
      <w:r>
        <w:rPr>
          <w:rFonts w:ascii="Arial" w:hAnsi="Arial"/>
          <w:i/>
        </w:rPr>
        <w:t>-proc</w:t>
      </w:r>
      <w:r w:rsidR="007F55D9">
        <w:rPr>
          <w:rFonts w:ascii="Arial" w:hAnsi="Arial"/>
        </w:rPr>
        <w:t xml:space="preserve"> will return to the calling program:</w:t>
      </w:r>
    </w:p>
    <w:p w:rsidR="007F55D9" w:rsidRDefault="007F55D9" w:rsidP="007F55D9">
      <w:pPr>
        <w:pStyle w:val="Default"/>
        <w:rPr>
          <w:rFonts w:ascii="Arial" w:hAnsi="Arial"/>
        </w:rPr>
      </w:pPr>
    </w:p>
    <w:p w:rsidR="007F55D9" w:rsidRDefault="007F55D9" w:rsidP="007F55D9">
      <w:pPr>
        <w:pStyle w:val="Default"/>
        <w:numPr>
          <w:ilvl w:val="0"/>
          <w:numId w:val="14"/>
          <w:numberingChange w:id="249" w:author="Michael Fitzpatrick" w:date="2011-11-20T14:35:00Z" w:original=""/>
        </w:numPr>
        <w:rPr>
          <w:rFonts w:ascii="Arial" w:hAnsi="Arial"/>
        </w:rPr>
      </w:pPr>
      <w:r>
        <w:rPr>
          <w:rFonts w:ascii="Arial" w:hAnsi="Arial"/>
        </w:rPr>
        <w:t>0 (zer</w:t>
      </w:r>
      <w:r w:rsidR="00692AF6">
        <w:rPr>
          <w:rFonts w:ascii="Arial" w:hAnsi="Arial"/>
        </w:rPr>
        <w:t>o) - file successfully processed</w:t>
      </w:r>
      <w:r>
        <w:rPr>
          <w:rFonts w:ascii="Arial" w:hAnsi="Arial"/>
        </w:rPr>
        <w:t>;</w:t>
      </w:r>
    </w:p>
    <w:p w:rsidR="00F739FF" w:rsidRDefault="00F739FF" w:rsidP="007F55D9">
      <w:pPr>
        <w:pStyle w:val="Default"/>
        <w:numPr>
          <w:ilvl w:val="0"/>
          <w:numId w:val="14"/>
          <w:numberingChange w:id="250" w:author="Michael Fitzpatrick" w:date="2011-11-20T14:35:00Z" w:original=""/>
        </w:numPr>
        <w:rPr>
          <w:rFonts w:ascii="Arial" w:hAnsi="Arial"/>
        </w:rPr>
      </w:pPr>
      <w:r>
        <w:rPr>
          <w:rFonts w:ascii="Arial" w:hAnsi="Arial"/>
        </w:rPr>
        <w:t>1 (one)  - some erro</w:t>
      </w:r>
      <w:r w:rsidR="00F5228B">
        <w:rPr>
          <w:rFonts w:ascii="Arial" w:hAnsi="Arial"/>
        </w:rPr>
        <w:t xml:space="preserve">r occurred, </w:t>
      </w:r>
      <w:commentRangeStart w:id="251"/>
      <w:r w:rsidR="00F5228B">
        <w:rPr>
          <w:rFonts w:ascii="Arial" w:hAnsi="Arial"/>
        </w:rPr>
        <w:t>possible error status</w:t>
      </w:r>
      <w:commentRangeEnd w:id="251"/>
      <w:r w:rsidR="00EE2590">
        <w:rPr>
          <w:rStyle w:val="CommentReference"/>
          <w:rFonts w:ascii="Times New Roman" w:eastAsia="Times New Roman" w:hAnsi="Times New Roman"/>
          <w:vanish/>
          <w:color w:val="auto"/>
        </w:rPr>
        <w:commentReference w:id="251"/>
      </w:r>
      <w:r>
        <w:rPr>
          <w:rFonts w:ascii="Arial" w:hAnsi="Arial"/>
        </w:rPr>
        <w:t>:</w:t>
      </w:r>
    </w:p>
    <w:p w:rsidR="00F5228B" w:rsidRDefault="00F739FF" w:rsidP="00F739FF">
      <w:pPr>
        <w:pStyle w:val="Default"/>
        <w:numPr>
          <w:ilvl w:val="1"/>
          <w:numId w:val="14"/>
          <w:numberingChange w:id="252" w:author="Michael Fitzpatrick" w:date="2011-11-20T14:35:00Z" w:original="o"/>
        </w:numPr>
        <w:rPr>
          <w:rFonts w:ascii="Arial" w:hAnsi="Arial"/>
        </w:rPr>
      </w:pPr>
      <w:r>
        <w:rPr>
          <w:rFonts w:ascii="Arial" w:hAnsi="Arial"/>
        </w:rPr>
        <w:t xml:space="preserve">100 – </w:t>
      </w:r>
      <w:r w:rsidR="00F5228B">
        <w:rPr>
          <w:rFonts w:ascii="Arial" w:hAnsi="Arial"/>
        </w:rPr>
        <w:t>some system error occurred, return system message;</w:t>
      </w:r>
    </w:p>
    <w:p w:rsidR="00F5228B" w:rsidRDefault="00F5228B" w:rsidP="00F739FF">
      <w:pPr>
        <w:pStyle w:val="Default"/>
        <w:numPr>
          <w:ilvl w:val="1"/>
          <w:numId w:val="14"/>
          <w:numberingChange w:id="253" w:author="Michael Fitzpatrick" w:date="2011-11-20T14:35:00Z" w:original="o"/>
        </w:numPr>
        <w:rPr>
          <w:rFonts w:ascii="Arial" w:hAnsi="Arial"/>
        </w:rPr>
      </w:pPr>
      <w:r>
        <w:rPr>
          <w:rFonts w:ascii="Arial" w:hAnsi="Arial"/>
        </w:rPr>
        <w:t xml:space="preserve">200 – some </w:t>
      </w:r>
      <w:proofErr w:type="spellStart"/>
      <w:r>
        <w:rPr>
          <w:rFonts w:ascii="Arial" w:hAnsi="Arial"/>
        </w:rPr>
        <w:t>iDCI</w:t>
      </w:r>
      <w:proofErr w:type="spellEnd"/>
      <w:r>
        <w:rPr>
          <w:rFonts w:ascii="Arial" w:hAnsi="Arial"/>
        </w:rPr>
        <w:t xml:space="preserve"> error occurred, return </w:t>
      </w:r>
      <w:proofErr w:type="spellStart"/>
      <w:r>
        <w:rPr>
          <w:rFonts w:ascii="Arial" w:hAnsi="Arial"/>
        </w:rPr>
        <w:t>iDCI</w:t>
      </w:r>
      <w:proofErr w:type="spellEnd"/>
      <w:r>
        <w:rPr>
          <w:rFonts w:ascii="Arial" w:hAnsi="Arial"/>
        </w:rPr>
        <w:t xml:space="preserve"> message;</w:t>
      </w:r>
    </w:p>
    <w:p w:rsidR="00A75505" w:rsidRPr="007F55D9" w:rsidRDefault="00F5228B" w:rsidP="00F739FF">
      <w:pPr>
        <w:pStyle w:val="Default"/>
        <w:numPr>
          <w:ilvl w:val="1"/>
          <w:numId w:val="14"/>
          <w:numberingChange w:id="254" w:author="Michael Fitzpatrick" w:date="2011-11-20T14:35:00Z" w:original="o"/>
        </w:numPr>
        <w:rPr>
          <w:rFonts w:ascii="Arial" w:hAnsi="Arial"/>
        </w:rPr>
      </w:pPr>
      <w:r>
        <w:rPr>
          <w:rFonts w:ascii="Arial" w:hAnsi="Arial"/>
        </w:rPr>
        <w:t xml:space="preserve">300 </w:t>
      </w:r>
      <w:r w:rsidR="003C7300">
        <w:rPr>
          <w:rFonts w:ascii="Arial" w:hAnsi="Arial"/>
        </w:rPr>
        <w:t>- some</w:t>
      </w:r>
      <w:r>
        <w:rPr>
          <w:rFonts w:ascii="Arial" w:hAnsi="Arial"/>
        </w:rPr>
        <w:t xml:space="preserve"> UNKNOWN error occurred.</w:t>
      </w:r>
    </w:p>
    <w:p w:rsidR="00820535" w:rsidRDefault="00820535" w:rsidP="0046361C">
      <w:pPr>
        <w:pStyle w:val="Default"/>
        <w:rPr>
          <w:rFonts w:ascii="Arial" w:hAnsi="Arial"/>
        </w:rPr>
      </w:pPr>
    </w:p>
    <w:p w:rsidR="00820535" w:rsidRPr="002976DE" w:rsidRDefault="00820535" w:rsidP="0046361C">
      <w:pPr>
        <w:pStyle w:val="Default"/>
        <w:rPr>
          <w:rFonts w:ascii="Arial" w:hAnsi="Arial"/>
          <w:i/>
        </w:rPr>
      </w:pPr>
      <w:r w:rsidRPr="002976DE">
        <w:rPr>
          <w:rFonts w:ascii="Arial" w:hAnsi="Arial"/>
          <w:i/>
        </w:rPr>
        <w:t>Requirements:</w:t>
      </w:r>
    </w:p>
    <w:p w:rsidR="002976DE" w:rsidRDefault="002976DE" w:rsidP="0046361C">
      <w:pPr>
        <w:pStyle w:val="Default"/>
        <w:rPr>
          <w:rFonts w:ascii="Arial" w:hAnsi="Arial"/>
          <w:u w:val="single"/>
        </w:rPr>
      </w:pPr>
    </w:p>
    <w:p w:rsidR="002976DE" w:rsidRDefault="002976DE" w:rsidP="00820535">
      <w:pPr>
        <w:pStyle w:val="Default"/>
        <w:numPr>
          <w:ilvl w:val="0"/>
          <w:numId w:val="22"/>
          <w:numberingChange w:id="255" w:author="Michael Fitzpatrick" w:date="2011-11-20T14:35:00Z" w:original=""/>
        </w:numPr>
        <w:rPr>
          <w:rFonts w:ascii="Arial" w:hAnsi="Arial"/>
        </w:rPr>
      </w:pPr>
      <w:r w:rsidRPr="002976DE">
        <w:rPr>
          <w:rFonts w:ascii="Arial" w:hAnsi="Arial"/>
        </w:rPr>
        <w:t>DTS:</w:t>
      </w:r>
    </w:p>
    <w:p w:rsidR="002976DE" w:rsidRDefault="00F5228B" w:rsidP="002976DE">
      <w:pPr>
        <w:pStyle w:val="Default"/>
        <w:numPr>
          <w:ilvl w:val="1"/>
          <w:numId w:val="22"/>
          <w:numberingChange w:id="256" w:author="Michael Fitzpatrick" w:date="2011-11-20T14:35:00Z" w:original="o"/>
        </w:numPr>
        <w:rPr>
          <w:rFonts w:ascii="Arial" w:hAnsi="Arial"/>
        </w:rPr>
      </w:pPr>
      <w:commentRangeStart w:id="257"/>
      <w:r>
        <w:rPr>
          <w:rFonts w:ascii="Arial" w:hAnsi="Arial"/>
        </w:rPr>
        <w:t xml:space="preserve">If an </w:t>
      </w:r>
      <w:commentRangeEnd w:id="257"/>
      <w:r w:rsidR="0005597B">
        <w:rPr>
          <w:rStyle w:val="CommentReference"/>
          <w:rFonts w:ascii="Times New Roman" w:eastAsia="Times New Roman" w:hAnsi="Times New Roman"/>
          <w:vanish/>
          <w:color w:val="auto"/>
        </w:rPr>
        <w:commentReference w:id="257"/>
      </w:r>
    </w:p>
    <w:p w:rsidR="002976DE" w:rsidRDefault="002976DE" w:rsidP="002976DE">
      <w:pPr>
        <w:pStyle w:val="Default"/>
        <w:ind w:left="360"/>
        <w:rPr>
          <w:rFonts w:ascii="Arial" w:hAnsi="Arial"/>
        </w:rPr>
      </w:pPr>
    </w:p>
    <w:p w:rsidR="00820535" w:rsidRPr="002976DE" w:rsidRDefault="002976DE" w:rsidP="00820535">
      <w:pPr>
        <w:pStyle w:val="Default"/>
        <w:numPr>
          <w:ilvl w:val="0"/>
          <w:numId w:val="22"/>
          <w:numberingChange w:id="258" w:author="Michael Fitzpatrick" w:date="2011-11-20T14:35:00Z" w:original=""/>
        </w:numPr>
        <w:rPr>
          <w:rFonts w:ascii="Arial" w:hAnsi="Arial"/>
        </w:rPr>
      </w:pPr>
      <w:proofErr w:type="spellStart"/>
      <w:proofErr w:type="gramStart"/>
      <w:r w:rsidRPr="002976DE">
        <w:rPr>
          <w:rFonts w:ascii="Arial" w:hAnsi="Arial"/>
        </w:rPr>
        <w:t>iDCI</w:t>
      </w:r>
      <w:proofErr w:type="spellEnd"/>
      <w:proofErr w:type="gramEnd"/>
      <w:r w:rsidR="00820535" w:rsidRPr="002976DE">
        <w:rPr>
          <w:rFonts w:ascii="Arial" w:hAnsi="Arial"/>
        </w:rPr>
        <w:t>:</w:t>
      </w:r>
    </w:p>
    <w:p w:rsidR="00D20E71" w:rsidRDefault="00820535" w:rsidP="00D20E71">
      <w:pPr>
        <w:pStyle w:val="Default"/>
        <w:numPr>
          <w:ilvl w:val="1"/>
          <w:numId w:val="22"/>
          <w:numberingChange w:id="259" w:author="Michael Fitzpatrick" w:date="2011-11-20T14:35:00Z" w:original="o"/>
        </w:numPr>
        <w:rPr>
          <w:rFonts w:ascii="Arial" w:hAnsi="Arial"/>
        </w:rPr>
      </w:pPr>
      <w:r w:rsidRPr="00820535">
        <w:rPr>
          <w:rFonts w:ascii="Arial" w:hAnsi="Arial"/>
        </w:rPr>
        <w:t xml:space="preserve">Requires that the </w:t>
      </w:r>
      <w:proofErr w:type="spellStart"/>
      <w:r w:rsidRPr="00820535">
        <w:rPr>
          <w:rFonts w:ascii="Arial" w:hAnsi="Arial"/>
        </w:rPr>
        <w:t>DciTrackD</w:t>
      </w:r>
      <w:proofErr w:type="spellEnd"/>
      <w:r w:rsidRPr="00820535">
        <w:rPr>
          <w:rFonts w:ascii="Arial" w:hAnsi="Arial"/>
        </w:rPr>
        <w:t xml:space="preserve"> is running on pre-configured port. </w:t>
      </w:r>
    </w:p>
    <w:p w:rsidR="00CA21FE" w:rsidRPr="002976DE" w:rsidRDefault="00820535" w:rsidP="002976DE">
      <w:pPr>
        <w:pStyle w:val="Default"/>
        <w:numPr>
          <w:ilvl w:val="1"/>
          <w:numId w:val="22"/>
          <w:numberingChange w:id="260" w:author="Michael Fitzpatrick" w:date="2011-11-20T14:35:00Z" w:original="o"/>
        </w:numPr>
        <w:rPr>
          <w:rFonts w:ascii="Arial" w:hAnsi="Arial"/>
        </w:rPr>
      </w:pPr>
      <w:r w:rsidRPr="00D20E71">
        <w:rPr>
          <w:rFonts w:ascii="Arial" w:hAnsi="Arial"/>
        </w:rPr>
        <w:t xml:space="preserve">The </w:t>
      </w:r>
      <w:proofErr w:type="spellStart"/>
      <w:r w:rsidRPr="00D20E71">
        <w:rPr>
          <w:rFonts w:ascii="Arial" w:hAnsi="Arial"/>
        </w:rPr>
        <w:t>DciTrackD</w:t>
      </w:r>
      <w:proofErr w:type="spellEnd"/>
      <w:r w:rsidRPr="00D20E71">
        <w:rPr>
          <w:rFonts w:ascii="Arial" w:hAnsi="Arial"/>
        </w:rPr>
        <w:t xml:space="preserve"> is configured to accept connections from a list </w:t>
      </w:r>
      <w:r w:rsidR="00F2399F">
        <w:rPr>
          <w:rFonts w:ascii="Arial" w:hAnsi="Arial"/>
        </w:rPr>
        <w:t>of authorized clients</w:t>
      </w:r>
      <w:r w:rsidRPr="00D20E71">
        <w:rPr>
          <w:rFonts w:ascii="Arial" w:hAnsi="Arial"/>
        </w:rPr>
        <w:t>.</w:t>
      </w:r>
    </w:p>
    <w:p w:rsidR="00424089" w:rsidRDefault="00424089" w:rsidP="00CA21FE">
      <w:pPr>
        <w:pStyle w:val="Default"/>
        <w:rPr>
          <w:rFonts w:ascii="Arial" w:hAnsi="Arial"/>
        </w:rPr>
      </w:pPr>
    </w:p>
    <w:p w:rsidR="00424089" w:rsidRPr="00FF08A5" w:rsidRDefault="00424089" w:rsidP="00424089">
      <w:pPr>
        <w:pStyle w:val="Heading1"/>
        <w:numPr>
          <w:numberingChange w:id="261" w:author="Michael Fitzpatrick" w:date="2011-11-20T14:35:00Z" w:original=""/>
        </w:numPr>
        <w:rPr>
          <w:u w:val="single"/>
        </w:rPr>
      </w:pPr>
      <w:bookmarkStart w:id="262" w:name="_Toc178312403"/>
      <w:r>
        <w:rPr>
          <w:u w:val="single"/>
        </w:rPr>
        <w:t>4. At NCSA:</w:t>
      </w:r>
      <w:bookmarkEnd w:id="262"/>
    </w:p>
    <w:p w:rsidR="00424089" w:rsidRDefault="00424089" w:rsidP="00CA21FE">
      <w:pPr>
        <w:pStyle w:val="Default"/>
        <w:rPr>
          <w:rFonts w:ascii="Arial" w:hAnsi="Arial"/>
        </w:rPr>
      </w:pPr>
    </w:p>
    <w:p w:rsidR="00692AF6" w:rsidRDefault="003C7300" w:rsidP="00CA21FE">
      <w:pPr>
        <w:pStyle w:val="Default"/>
        <w:rPr>
          <w:rFonts w:ascii="Arial" w:hAnsi="Arial"/>
        </w:rPr>
      </w:pPr>
      <w:commentRangeStart w:id="263"/>
      <w:proofErr w:type="gramStart"/>
      <w:r>
        <w:rPr>
          <w:rFonts w:ascii="Arial" w:hAnsi="Arial"/>
        </w:rPr>
        <w:t>The delivery end point for the DES survey data</w:t>
      </w:r>
      <w:commentRangeEnd w:id="263"/>
      <w:r w:rsidR="0005597B">
        <w:rPr>
          <w:rStyle w:val="CommentReference"/>
          <w:rFonts w:ascii="Times New Roman" w:eastAsia="Times New Roman" w:hAnsi="Times New Roman"/>
          <w:vanish/>
          <w:color w:val="auto"/>
        </w:rPr>
        <w:commentReference w:id="263"/>
      </w:r>
      <w:r>
        <w:rPr>
          <w:rFonts w:ascii="Arial" w:hAnsi="Arial"/>
        </w:rPr>
        <w:t>.</w:t>
      </w:r>
      <w:proofErr w:type="gramEnd"/>
      <w:r>
        <w:rPr>
          <w:rFonts w:ascii="Arial" w:hAnsi="Arial"/>
        </w:rPr>
        <w:t xml:space="preserve"> </w:t>
      </w:r>
    </w:p>
    <w:p w:rsidR="00692AF6" w:rsidRDefault="00692AF6" w:rsidP="00692AF6">
      <w:pPr>
        <w:pStyle w:val="Default"/>
        <w:rPr>
          <w:rFonts w:ascii="Arial" w:hAnsi="Arial"/>
        </w:rPr>
      </w:pPr>
    </w:p>
    <w:p w:rsidR="00692AF6" w:rsidRDefault="00692AF6" w:rsidP="00692AF6">
      <w:pPr>
        <w:pStyle w:val="Default"/>
        <w:rPr>
          <w:rFonts w:ascii="Arial" w:hAnsi="Arial"/>
        </w:rPr>
      </w:pPr>
      <w:r>
        <w:rPr>
          <w:rFonts w:ascii="Arial" w:hAnsi="Arial"/>
          <w:u w:val="single"/>
        </w:rPr>
        <w:t>Resource: DTSD</w:t>
      </w:r>
      <w:r w:rsidRPr="00FF2126">
        <w:rPr>
          <w:rFonts w:ascii="Arial" w:hAnsi="Arial"/>
          <w:u w:val="single"/>
        </w:rPr>
        <w:t>:</w:t>
      </w:r>
    </w:p>
    <w:p w:rsidR="00692AF6" w:rsidRDefault="00692AF6" w:rsidP="00692AF6">
      <w:pPr>
        <w:pStyle w:val="Default"/>
        <w:rPr>
          <w:rFonts w:ascii="Arial" w:hAnsi="Arial"/>
        </w:rPr>
      </w:pPr>
    </w:p>
    <w:p w:rsidR="00692AF6" w:rsidRPr="007A35A5" w:rsidRDefault="00692AF6" w:rsidP="00692AF6">
      <w:pPr>
        <w:pStyle w:val="Default"/>
        <w:rPr>
          <w:rFonts w:ascii="Arial" w:hAnsi="Arial"/>
          <w:i/>
        </w:rPr>
      </w:pPr>
      <w:r w:rsidRPr="00692AF6">
        <w:rPr>
          <w:rFonts w:ascii="Arial" w:hAnsi="Arial"/>
          <w:i/>
        </w:rPr>
        <w:t>Syntax:</w:t>
      </w:r>
    </w:p>
    <w:p w:rsidR="00692AF6" w:rsidRPr="00692AF6" w:rsidRDefault="00692AF6" w:rsidP="00692AF6">
      <w:pPr>
        <w:pStyle w:val="Default"/>
        <w:rPr>
          <w:rFonts w:ascii="Arial" w:hAnsi="Arial"/>
        </w:rPr>
      </w:pPr>
    </w:p>
    <w:p w:rsidR="00692AF6" w:rsidRPr="007A35A5" w:rsidRDefault="00692AF6" w:rsidP="00692AF6">
      <w:pPr>
        <w:pStyle w:val="Default"/>
        <w:rPr>
          <w:rFonts w:ascii="Arial" w:hAnsi="Arial"/>
          <w:i/>
        </w:rPr>
      </w:pPr>
      <w:r>
        <w:rPr>
          <w:rFonts w:ascii="Arial" w:hAnsi="Arial"/>
          <w:i/>
        </w:rPr>
        <w:t>Semantics:</w:t>
      </w:r>
    </w:p>
    <w:p w:rsidR="00692AF6" w:rsidRPr="00692AF6" w:rsidRDefault="00692AF6" w:rsidP="00692AF6">
      <w:pPr>
        <w:pStyle w:val="Default"/>
        <w:rPr>
          <w:rFonts w:ascii="Arial" w:hAnsi="Arial"/>
        </w:rPr>
      </w:pPr>
    </w:p>
    <w:p w:rsidR="00692AF6" w:rsidRDefault="00692AF6" w:rsidP="00692AF6">
      <w:pPr>
        <w:pStyle w:val="Default"/>
        <w:rPr>
          <w:rFonts w:ascii="Arial" w:hAnsi="Arial"/>
          <w:i/>
        </w:rPr>
      </w:pPr>
      <w:r>
        <w:rPr>
          <w:rFonts w:ascii="Arial" w:hAnsi="Arial"/>
          <w:i/>
        </w:rPr>
        <w:t>Error Handling:</w:t>
      </w:r>
    </w:p>
    <w:p w:rsidR="00692AF6" w:rsidRPr="00692AF6" w:rsidRDefault="00692AF6" w:rsidP="00692AF6">
      <w:pPr>
        <w:pStyle w:val="Default"/>
        <w:rPr>
          <w:rFonts w:ascii="Arial" w:hAnsi="Arial"/>
        </w:rPr>
      </w:pPr>
    </w:p>
    <w:p w:rsidR="00692AF6" w:rsidRDefault="00692AF6" w:rsidP="00692AF6">
      <w:pPr>
        <w:pStyle w:val="Default"/>
        <w:rPr>
          <w:rFonts w:ascii="Arial" w:hAnsi="Arial"/>
          <w:i/>
        </w:rPr>
      </w:pPr>
      <w:r>
        <w:rPr>
          <w:rFonts w:ascii="Arial" w:hAnsi="Arial"/>
          <w:i/>
        </w:rPr>
        <w:t>Requirements:</w:t>
      </w:r>
    </w:p>
    <w:p w:rsidR="00692AF6" w:rsidRDefault="00692AF6" w:rsidP="00692AF6">
      <w:pPr>
        <w:pStyle w:val="Default"/>
        <w:rPr>
          <w:rFonts w:ascii="Arial" w:hAnsi="Arial"/>
        </w:rPr>
      </w:pPr>
    </w:p>
    <w:p w:rsidR="00692AF6" w:rsidRDefault="00692AF6" w:rsidP="00692AF6">
      <w:pPr>
        <w:pStyle w:val="Default"/>
        <w:rPr>
          <w:rFonts w:ascii="Arial" w:hAnsi="Arial"/>
          <w:u w:val="single"/>
        </w:rPr>
      </w:pPr>
      <w:r>
        <w:rPr>
          <w:rFonts w:ascii="Arial" w:hAnsi="Arial"/>
          <w:u w:val="single"/>
        </w:rPr>
        <w:t xml:space="preserve">Resource: </w:t>
      </w:r>
      <w:r w:rsidR="00D62652">
        <w:rPr>
          <w:rFonts w:ascii="Arial" w:hAnsi="Arial"/>
          <w:u w:val="single"/>
        </w:rPr>
        <w:t>des-proc</w:t>
      </w:r>
      <w:r w:rsidRPr="00FF2126">
        <w:rPr>
          <w:rFonts w:ascii="Arial" w:hAnsi="Arial"/>
          <w:u w:val="single"/>
        </w:rPr>
        <w:t>:</w:t>
      </w:r>
    </w:p>
    <w:p w:rsidR="0062638C" w:rsidRDefault="0062638C" w:rsidP="00692AF6">
      <w:pPr>
        <w:pStyle w:val="Default"/>
        <w:rPr>
          <w:rFonts w:ascii="Arial" w:hAnsi="Arial"/>
        </w:rPr>
      </w:pPr>
    </w:p>
    <w:p w:rsidR="0062638C" w:rsidRDefault="0062638C" w:rsidP="00692AF6">
      <w:pPr>
        <w:pStyle w:val="Default"/>
        <w:rPr>
          <w:rFonts w:ascii="Arial" w:hAnsi="Arial"/>
        </w:rPr>
      </w:pPr>
    </w:p>
    <w:p w:rsidR="0062638C" w:rsidRDefault="0062638C" w:rsidP="00692AF6">
      <w:pPr>
        <w:pStyle w:val="Default"/>
        <w:rPr>
          <w:rFonts w:ascii="Arial" w:hAnsi="Arial"/>
        </w:rPr>
      </w:pPr>
    </w:p>
    <w:p w:rsidR="0062638C" w:rsidRPr="0062638C" w:rsidRDefault="0062638C" w:rsidP="0062638C">
      <w:pPr>
        <w:pStyle w:val="Heading1"/>
        <w:numPr>
          <w:numberingChange w:id="264" w:author="Michael Fitzpatrick" w:date="2011-11-20T14:35:00Z" w:original=""/>
        </w:numPr>
      </w:pPr>
      <w:bookmarkStart w:id="265" w:name="_Ref178299333"/>
      <w:bookmarkStart w:id="266" w:name="_Toc178312404"/>
      <w:r>
        <w:t>Operational DTS-E2E Interfaces</w:t>
      </w:r>
      <w:bookmarkEnd w:id="265"/>
      <w:bookmarkEnd w:id="266"/>
    </w:p>
    <w:p w:rsidR="0062638C" w:rsidRDefault="0062638C" w:rsidP="0062638C">
      <w:pPr>
        <w:pStyle w:val="Default"/>
        <w:rPr>
          <w:rFonts w:ascii="Arial" w:hAnsi="Arial"/>
        </w:rPr>
      </w:pPr>
    </w:p>
    <w:p w:rsidR="0062638C" w:rsidRDefault="0062638C" w:rsidP="0062638C">
      <w:pPr>
        <w:pStyle w:val="Default"/>
        <w:rPr>
          <w:rFonts w:ascii="Arial" w:hAnsi="Arial"/>
        </w:rPr>
      </w:pPr>
      <w:r>
        <w:rPr>
          <w:rFonts w:ascii="Arial" w:hAnsi="Arial"/>
        </w:rPr>
        <w:t>The SDM Operations has existing utilities to monitor the E2E system. It requires two types of logs:</w:t>
      </w:r>
    </w:p>
    <w:p w:rsidR="0062638C" w:rsidRDefault="0062638C" w:rsidP="0062638C">
      <w:pPr>
        <w:pStyle w:val="Default"/>
        <w:rPr>
          <w:rFonts w:ascii="Arial" w:hAnsi="Arial"/>
        </w:rPr>
      </w:pPr>
    </w:p>
    <w:p w:rsidR="0062638C" w:rsidRDefault="0062638C" w:rsidP="0062638C">
      <w:pPr>
        <w:pStyle w:val="Default"/>
        <w:numPr>
          <w:ilvl w:val="0"/>
          <w:numId w:val="39"/>
          <w:numberingChange w:id="267" w:author="Michael Fitzpatrick" w:date="2011-11-20T14:35:00Z" w:original=""/>
        </w:numPr>
        <w:rPr>
          <w:rFonts w:ascii="Arial" w:hAnsi="Arial"/>
        </w:rPr>
      </w:pPr>
      <w:r w:rsidRPr="009A51EF">
        <w:rPr>
          <w:rFonts w:ascii="Arial" w:hAnsi="Arial"/>
          <w:i/>
        </w:rPr>
        <w:t>DTS status log</w:t>
      </w:r>
      <w:r>
        <w:rPr>
          <w:rFonts w:ascii="Arial" w:hAnsi="Arial"/>
        </w:rPr>
        <w:t xml:space="preserve"> – </w:t>
      </w:r>
      <w:commentRangeStart w:id="268"/>
      <w:r>
        <w:rPr>
          <w:rFonts w:ascii="Arial" w:hAnsi="Arial"/>
        </w:rPr>
        <w:t xml:space="preserve">logs all events </w:t>
      </w:r>
      <w:commentRangeEnd w:id="268"/>
      <w:r w:rsidR="00DF51D4">
        <w:rPr>
          <w:rStyle w:val="CommentReference"/>
          <w:rFonts w:ascii="Times New Roman" w:eastAsia="Times New Roman" w:hAnsi="Times New Roman"/>
          <w:vanish/>
          <w:color w:val="auto"/>
        </w:rPr>
        <w:commentReference w:id="268"/>
      </w:r>
      <w:r>
        <w:rPr>
          <w:rFonts w:ascii="Arial" w:hAnsi="Arial"/>
        </w:rPr>
        <w:t xml:space="preserve">using the </w:t>
      </w:r>
      <w:commentRangeStart w:id="269"/>
      <w:proofErr w:type="spellStart"/>
      <w:r>
        <w:rPr>
          <w:rFonts w:ascii="Arial" w:hAnsi="Arial"/>
        </w:rPr>
        <w:t>syslog</w:t>
      </w:r>
      <w:proofErr w:type="spellEnd"/>
      <w:r>
        <w:rPr>
          <w:rFonts w:ascii="Arial" w:hAnsi="Arial"/>
        </w:rPr>
        <w:t xml:space="preserve"> message format</w:t>
      </w:r>
      <w:commentRangeEnd w:id="269"/>
      <w:r w:rsidR="00DF51D4">
        <w:rPr>
          <w:rStyle w:val="CommentReference"/>
          <w:rFonts w:ascii="Times New Roman" w:eastAsia="Times New Roman" w:hAnsi="Times New Roman"/>
          <w:vanish/>
          <w:color w:val="auto"/>
        </w:rPr>
        <w:commentReference w:id="269"/>
      </w:r>
      <w:r>
        <w:rPr>
          <w:rFonts w:ascii="Arial" w:hAnsi="Arial"/>
        </w:rPr>
        <w:t>:</w:t>
      </w:r>
    </w:p>
    <w:p w:rsidR="0062638C" w:rsidRDefault="0062638C" w:rsidP="0062638C">
      <w:pPr>
        <w:pStyle w:val="Default"/>
        <w:rPr>
          <w:rFonts w:ascii="Arial" w:hAnsi="Arial"/>
        </w:rPr>
      </w:pPr>
    </w:p>
    <w:p w:rsidR="0062638C" w:rsidRDefault="0062638C" w:rsidP="0062638C">
      <w:pPr>
        <w:pStyle w:val="Default"/>
        <w:ind w:left="700"/>
        <w:rPr>
          <w:rFonts w:ascii="Courier" w:hAnsi="Courier"/>
          <w:sz w:val="22"/>
        </w:rPr>
      </w:pPr>
      <w:proofErr w:type="gramStart"/>
      <w:r>
        <w:rPr>
          <w:rFonts w:ascii="Courier" w:hAnsi="Courier"/>
          <w:sz w:val="22"/>
        </w:rPr>
        <w:t>message</w:t>
      </w:r>
      <w:proofErr w:type="gramEnd"/>
      <w:r>
        <w:rPr>
          <w:rFonts w:ascii="Courier" w:hAnsi="Courier"/>
          <w:sz w:val="22"/>
        </w:rPr>
        <w:t xml:space="preserve"> = date time hostname </w:t>
      </w:r>
      <w:proofErr w:type="spellStart"/>
      <w:r>
        <w:rPr>
          <w:rFonts w:ascii="Courier" w:hAnsi="Courier"/>
          <w:sz w:val="22"/>
        </w:rPr>
        <w:t>source,num</w:t>
      </w:r>
      <w:proofErr w:type="spellEnd"/>
      <w:r>
        <w:rPr>
          <w:rFonts w:ascii="Courier" w:hAnsi="Courier"/>
          <w:sz w:val="22"/>
        </w:rPr>
        <w:t>: severity</w:t>
      </w:r>
      <w:r w:rsidRPr="00E624C7">
        <w:rPr>
          <w:rFonts w:ascii="Courier" w:hAnsi="Courier"/>
          <w:sz w:val="22"/>
        </w:rPr>
        <w:t xml:space="preserve"> </w:t>
      </w:r>
      <w:proofErr w:type="spellStart"/>
      <w:r w:rsidRPr="00E624C7">
        <w:rPr>
          <w:rFonts w:ascii="Courier" w:hAnsi="Courier"/>
          <w:sz w:val="22"/>
        </w:rPr>
        <w:t>message_text</w:t>
      </w:r>
      <w:proofErr w:type="spellEnd"/>
    </w:p>
    <w:p w:rsidR="0062638C" w:rsidRDefault="0062638C" w:rsidP="0062638C">
      <w:pPr>
        <w:pStyle w:val="Default"/>
        <w:ind w:left="700"/>
        <w:rPr>
          <w:rFonts w:ascii="Courier" w:hAnsi="Courier"/>
          <w:sz w:val="22"/>
        </w:rPr>
      </w:pPr>
    </w:p>
    <w:p w:rsidR="0062638C" w:rsidRPr="00AA10CE" w:rsidRDefault="0062638C" w:rsidP="0062638C">
      <w:pPr>
        <w:pStyle w:val="Default"/>
        <w:ind w:left="360"/>
        <w:rPr>
          <w:rFonts w:ascii="Arial" w:hAnsi="Arial"/>
        </w:rPr>
      </w:pPr>
      <w:r w:rsidRPr="00AA10CE">
        <w:rPr>
          <w:rFonts w:ascii="Arial" w:hAnsi="Arial"/>
        </w:rPr>
        <w:t>In this specification:</w:t>
      </w:r>
    </w:p>
    <w:p w:rsidR="0062638C" w:rsidRPr="00AA10CE" w:rsidRDefault="0062638C" w:rsidP="0062638C">
      <w:pPr>
        <w:pStyle w:val="Default"/>
        <w:ind w:left="360"/>
        <w:rPr>
          <w:rFonts w:ascii="Arial" w:hAnsi="Arial"/>
        </w:rPr>
      </w:pPr>
    </w:p>
    <w:p w:rsidR="0062638C" w:rsidRPr="00AA10CE" w:rsidRDefault="0062638C" w:rsidP="0062638C">
      <w:pPr>
        <w:pStyle w:val="Default"/>
        <w:numPr>
          <w:ilvl w:val="0"/>
          <w:numId w:val="40"/>
          <w:numberingChange w:id="270" w:author="Michael Fitzpatrick" w:date="2011-11-20T14:35:00Z" w:original=""/>
        </w:numPr>
        <w:rPr>
          <w:rFonts w:ascii="Courier" w:hAnsi="Courier"/>
          <w:sz w:val="22"/>
        </w:rPr>
      </w:pPr>
      <w:proofErr w:type="gramStart"/>
      <w:r w:rsidRPr="00AA10CE">
        <w:rPr>
          <w:rFonts w:ascii="Courier" w:hAnsi="Courier"/>
          <w:i/>
          <w:sz w:val="22"/>
        </w:rPr>
        <w:t>message</w:t>
      </w:r>
      <w:proofErr w:type="gramEnd"/>
      <w:r w:rsidRPr="00AA10CE">
        <w:rPr>
          <w:rFonts w:ascii="Courier" w:hAnsi="Courier"/>
          <w:sz w:val="22"/>
        </w:rPr>
        <w:t xml:space="preserve"> is the </w:t>
      </w:r>
      <w:proofErr w:type="spellStart"/>
      <w:r w:rsidRPr="00AA10CE">
        <w:rPr>
          <w:rFonts w:ascii="Courier" w:hAnsi="Courier"/>
          <w:sz w:val="22"/>
        </w:rPr>
        <w:t>syslog</w:t>
      </w:r>
      <w:proofErr w:type="spellEnd"/>
      <w:r w:rsidRPr="00AA10CE">
        <w:rPr>
          <w:rFonts w:ascii="Courier" w:hAnsi="Courier"/>
          <w:sz w:val="22"/>
        </w:rPr>
        <w:t xml:space="preserve"> message. The maximum length of message is 1024 bytes.</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71" w:author="Michael Fitzpatrick" w:date="2011-11-20T14:35:00Z" w:original=""/>
        </w:numPr>
        <w:rPr>
          <w:rFonts w:ascii="Courier" w:hAnsi="Courier"/>
          <w:sz w:val="22"/>
        </w:rPr>
      </w:pPr>
      <w:proofErr w:type="gramStart"/>
      <w:r w:rsidRPr="00AA10CE">
        <w:rPr>
          <w:rFonts w:ascii="Courier" w:hAnsi="Courier"/>
          <w:i/>
          <w:sz w:val="22"/>
        </w:rPr>
        <w:t>date</w:t>
      </w:r>
      <w:proofErr w:type="gramEnd"/>
      <w:r w:rsidRPr="00AA10CE">
        <w:rPr>
          <w:rFonts w:ascii="Courier" w:hAnsi="Courier"/>
          <w:sz w:val="22"/>
        </w:rPr>
        <w:t xml:space="preserve"> is the date the message was generated.</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72" w:author="Michael Fitzpatrick" w:date="2011-11-20T14:35:00Z" w:original=""/>
        </w:numPr>
        <w:rPr>
          <w:rFonts w:ascii="Courier" w:hAnsi="Courier"/>
          <w:sz w:val="22"/>
        </w:rPr>
      </w:pPr>
      <w:proofErr w:type="gramStart"/>
      <w:r w:rsidRPr="00AA10CE">
        <w:rPr>
          <w:rFonts w:ascii="Courier" w:hAnsi="Courier"/>
          <w:i/>
          <w:sz w:val="22"/>
        </w:rPr>
        <w:t>time</w:t>
      </w:r>
      <w:proofErr w:type="gramEnd"/>
      <w:r>
        <w:rPr>
          <w:rFonts w:ascii="Courier" w:hAnsi="Courier"/>
          <w:sz w:val="22"/>
        </w:rPr>
        <w:t xml:space="preserve"> is the time</w:t>
      </w:r>
      <w:r w:rsidRPr="00AA10CE">
        <w:rPr>
          <w:rFonts w:ascii="Courier" w:hAnsi="Courier"/>
          <w:sz w:val="22"/>
        </w:rPr>
        <w:t xml:space="preserve"> the message was generated.</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73" w:author="Michael Fitzpatrick" w:date="2011-11-20T14:35:00Z" w:original=""/>
        </w:numPr>
        <w:rPr>
          <w:rFonts w:ascii="Courier" w:hAnsi="Courier"/>
          <w:sz w:val="22"/>
        </w:rPr>
      </w:pPr>
      <w:proofErr w:type="gramStart"/>
      <w:r w:rsidRPr="00AA10CE">
        <w:rPr>
          <w:rFonts w:ascii="Courier" w:hAnsi="Courier"/>
          <w:i/>
          <w:sz w:val="22"/>
        </w:rPr>
        <w:t>hostname</w:t>
      </w:r>
      <w:proofErr w:type="gramEnd"/>
      <w:r w:rsidRPr="00AA10CE">
        <w:rPr>
          <w:rFonts w:ascii="Courier" w:hAnsi="Courier"/>
          <w:i/>
          <w:sz w:val="22"/>
        </w:rPr>
        <w:t xml:space="preserve"> </w:t>
      </w:r>
      <w:r w:rsidRPr="00AA10CE">
        <w:rPr>
          <w:rFonts w:ascii="Courier" w:hAnsi="Courier"/>
          <w:sz w:val="22"/>
        </w:rPr>
        <w:t>is the host name of the system that generated the message.</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74" w:author="Michael Fitzpatrick" w:date="2011-11-20T14:35:00Z" w:original=""/>
        </w:numPr>
        <w:rPr>
          <w:rFonts w:ascii="Courier" w:hAnsi="Courier"/>
          <w:sz w:val="22"/>
        </w:rPr>
      </w:pPr>
      <w:proofErr w:type="gramStart"/>
      <w:r w:rsidRPr="00AA10CE">
        <w:rPr>
          <w:rFonts w:ascii="Courier" w:hAnsi="Courier"/>
          <w:i/>
          <w:sz w:val="22"/>
        </w:rPr>
        <w:t>source</w:t>
      </w:r>
      <w:proofErr w:type="gramEnd"/>
      <w:r w:rsidRPr="00AA10CE">
        <w:rPr>
          <w:rFonts w:ascii="Courier" w:hAnsi="Courier"/>
          <w:sz w:val="22"/>
        </w:rPr>
        <w:t xml:space="preserve"> is the DTS method that generated the message.</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75" w:author="Michael Fitzpatrick" w:date="2011-11-20T14:35:00Z" w:original=""/>
        </w:numPr>
        <w:rPr>
          <w:rFonts w:ascii="Courier" w:hAnsi="Courier"/>
          <w:sz w:val="22"/>
        </w:rPr>
      </w:pPr>
      <w:proofErr w:type="gramStart"/>
      <w:r w:rsidRPr="00AA10CE">
        <w:rPr>
          <w:rFonts w:ascii="Courier" w:hAnsi="Courier"/>
          <w:i/>
          <w:sz w:val="22"/>
        </w:rPr>
        <w:t>num</w:t>
      </w:r>
      <w:proofErr w:type="gramEnd"/>
      <w:r w:rsidRPr="00AA10CE">
        <w:rPr>
          <w:rFonts w:ascii="Courier" w:hAnsi="Courier"/>
          <w:sz w:val="22"/>
        </w:rPr>
        <w:t xml:space="preserve"> is the instance number that generated the message.</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76" w:author="Michael Fitzpatrick" w:date="2011-11-20T14:35:00Z" w:original=""/>
        </w:numPr>
        <w:rPr>
          <w:rFonts w:ascii="Courier" w:hAnsi="Courier"/>
          <w:sz w:val="22"/>
        </w:rPr>
      </w:pPr>
      <w:proofErr w:type="gramStart"/>
      <w:r>
        <w:rPr>
          <w:rFonts w:ascii="Courier" w:hAnsi="Courier"/>
          <w:i/>
          <w:sz w:val="22"/>
        </w:rPr>
        <w:t>severity</w:t>
      </w:r>
      <w:proofErr w:type="gramEnd"/>
      <w:r>
        <w:rPr>
          <w:rFonts w:ascii="Courier" w:hAnsi="Courier"/>
          <w:sz w:val="22"/>
        </w:rPr>
        <w:t xml:space="preserve"> is the message severity</w:t>
      </w:r>
      <w:r w:rsidRPr="00AA10CE">
        <w:rPr>
          <w:rFonts w:ascii="Courier" w:hAnsi="Courier"/>
          <w:sz w:val="22"/>
        </w:rPr>
        <w:t xml:space="preserve"> as des</w:t>
      </w:r>
      <w:r>
        <w:rPr>
          <w:rFonts w:ascii="Courier" w:hAnsi="Courier"/>
          <w:sz w:val="22"/>
        </w:rPr>
        <w:t>cribed in the DTS documentation (DEBUG, INFO, WARNING, ERROR, FATAL).</w:t>
      </w:r>
    </w:p>
    <w:p w:rsidR="0062638C" w:rsidRPr="00AA10CE" w:rsidRDefault="0062638C" w:rsidP="0062638C">
      <w:pPr>
        <w:pStyle w:val="Default"/>
        <w:ind w:left="360"/>
        <w:rPr>
          <w:rFonts w:ascii="Courier" w:hAnsi="Courier"/>
          <w:sz w:val="22"/>
        </w:rPr>
      </w:pPr>
    </w:p>
    <w:p w:rsidR="0062638C" w:rsidRPr="00AA10CE" w:rsidRDefault="0062638C" w:rsidP="0062638C">
      <w:pPr>
        <w:pStyle w:val="Default"/>
        <w:numPr>
          <w:ilvl w:val="0"/>
          <w:numId w:val="40"/>
          <w:numberingChange w:id="277" w:author="Michael Fitzpatrick" w:date="2011-11-20T14:35:00Z" w:original=""/>
        </w:numPr>
        <w:rPr>
          <w:rFonts w:ascii="Courier" w:hAnsi="Courier"/>
          <w:sz w:val="22"/>
        </w:rPr>
      </w:pPr>
      <w:proofErr w:type="spellStart"/>
      <w:proofErr w:type="gramStart"/>
      <w:r w:rsidRPr="00AA10CE">
        <w:rPr>
          <w:rFonts w:ascii="Courier" w:hAnsi="Courier"/>
          <w:i/>
          <w:sz w:val="22"/>
        </w:rPr>
        <w:t>message</w:t>
      </w:r>
      <w:proofErr w:type="gramEnd"/>
      <w:r w:rsidRPr="00AA10CE">
        <w:rPr>
          <w:rFonts w:ascii="Courier" w:hAnsi="Courier"/>
          <w:i/>
          <w:sz w:val="22"/>
        </w:rPr>
        <w:t>_text</w:t>
      </w:r>
      <w:proofErr w:type="spellEnd"/>
      <w:r w:rsidRPr="00AA10CE">
        <w:rPr>
          <w:rFonts w:ascii="Courier" w:hAnsi="Courier"/>
          <w:sz w:val="22"/>
        </w:rPr>
        <w:t xml:space="preserve"> is the message text, which depends on the type of message.</w:t>
      </w:r>
    </w:p>
    <w:p w:rsidR="0062638C" w:rsidRDefault="0062638C" w:rsidP="0062638C">
      <w:pPr>
        <w:pStyle w:val="Default"/>
        <w:ind w:left="360"/>
        <w:rPr>
          <w:rFonts w:ascii="Courier" w:hAnsi="Courier"/>
          <w:sz w:val="22"/>
        </w:rPr>
      </w:pPr>
    </w:p>
    <w:p w:rsidR="0062638C" w:rsidRDefault="0062638C" w:rsidP="0062638C">
      <w:pPr>
        <w:pStyle w:val="Default"/>
        <w:ind w:left="360"/>
        <w:rPr>
          <w:rFonts w:ascii="Arial" w:hAnsi="Arial"/>
        </w:rPr>
      </w:pPr>
      <w:r>
        <w:rPr>
          <w:rFonts w:ascii="Arial" w:hAnsi="Arial"/>
        </w:rPr>
        <w:t>Example:</w:t>
      </w:r>
    </w:p>
    <w:p w:rsidR="0062638C" w:rsidRDefault="0062638C" w:rsidP="0062638C">
      <w:pPr>
        <w:pStyle w:val="Default"/>
        <w:ind w:left="360"/>
        <w:rPr>
          <w:rFonts w:ascii="Arial" w:hAnsi="Arial"/>
        </w:rPr>
      </w:pPr>
    </w:p>
    <w:p w:rsidR="0062638C" w:rsidRPr="00F550D2" w:rsidRDefault="0062638C" w:rsidP="0062638C">
      <w:pPr>
        <w:pStyle w:val="Default"/>
        <w:ind w:left="700"/>
        <w:rPr>
          <w:rFonts w:ascii="Courier" w:hAnsi="Courier"/>
          <w:sz w:val="22"/>
        </w:rPr>
      </w:pPr>
      <w:r>
        <w:rPr>
          <w:rFonts w:ascii="Courier" w:hAnsi="Courier"/>
          <w:sz w:val="22"/>
        </w:rPr>
        <w:t>Aug 21 12:10:02 des-</w:t>
      </w:r>
      <w:proofErr w:type="spellStart"/>
      <w:r>
        <w:rPr>
          <w:rFonts w:ascii="Courier" w:hAnsi="Courier"/>
          <w:sz w:val="22"/>
        </w:rPr>
        <w:t>dhs</w:t>
      </w:r>
      <w:proofErr w:type="spellEnd"/>
      <w:r>
        <w:rPr>
          <w:rFonts w:ascii="Courier" w:hAnsi="Courier"/>
          <w:sz w:val="22"/>
        </w:rPr>
        <w:t xml:space="preserve"> dtsq</w:t>
      </w:r>
      <w:proofErr w:type="gramStart"/>
      <w:r>
        <w:rPr>
          <w:rFonts w:ascii="Courier" w:hAnsi="Courier"/>
          <w:sz w:val="22"/>
        </w:rPr>
        <w:t>,</w:t>
      </w:r>
      <w:r w:rsidRPr="00F550D2">
        <w:rPr>
          <w:rFonts w:ascii="Courier" w:hAnsi="Courier"/>
          <w:sz w:val="22"/>
        </w:rPr>
        <w:t>2</w:t>
      </w:r>
      <w:r>
        <w:rPr>
          <w:rFonts w:ascii="Courier" w:hAnsi="Courier"/>
          <w:sz w:val="22"/>
        </w:rPr>
        <w:t>7</w:t>
      </w:r>
      <w:r w:rsidRPr="00F550D2">
        <w:rPr>
          <w:rFonts w:ascii="Courier" w:hAnsi="Courier"/>
          <w:sz w:val="22"/>
        </w:rPr>
        <w:t>35</w:t>
      </w:r>
      <w:proofErr w:type="gramEnd"/>
      <w:r w:rsidRPr="00F550D2">
        <w:rPr>
          <w:rFonts w:ascii="Courier" w:hAnsi="Courier"/>
          <w:sz w:val="22"/>
        </w:rPr>
        <w:t>: INFO: S</w:t>
      </w:r>
      <w:r>
        <w:rPr>
          <w:rFonts w:ascii="Courier" w:hAnsi="Courier"/>
          <w:sz w:val="22"/>
        </w:rPr>
        <w:t>ubmitted /path/file to des queue (27</w:t>
      </w:r>
      <w:r w:rsidRPr="00F550D2">
        <w:rPr>
          <w:rFonts w:ascii="Courier" w:hAnsi="Courier"/>
          <w:sz w:val="22"/>
        </w:rPr>
        <w:t>35)</w:t>
      </w:r>
    </w:p>
    <w:p w:rsidR="0062638C" w:rsidRPr="00E624C7" w:rsidRDefault="0062638C" w:rsidP="0062638C">
      <w:pPr>
        <w:pStyle w:val="Default"/>
        <w:ind w:left="700"/>
        <w:rPr>
          <w:rFonts w:ascii="Courier" w:hAnsi="Courier"/>
          <w:sz w:val="22"/>
        </w:rPr>
      </w:pPr>
    </w:p>
    <w:p w:rsidR="0062638C" w:rsidRDefault="0062638C" w:rsidP="0062638C">
      <w:pPr>
        <w:pStyle w:val="Default"/>
        <w:numPr>
          <w:ilvl w:val="0"/>
          <w:numId w:val="41"/>
          <w:numberingChange w:id="278" w:author="Michael Fitzpatrick" w:date="2011-11-20T14:35:00Z" w:original=""/>
        </w:numPr>
        <w:rPr>
          <w:rFonts w:ascii="Arial" w:hAnsi="Arial"/>
        </w:rPr>
      </w:pPr>
      <w:r w:rsidRPr="009A51EF">
        <w:rPr>
          <w:rFonts w:ascii="Arial" w:hAnsi="Arial"/>
          <w:i/>
        </w:rPr>
        <w:t>DTS transfer log</w:t>
      </w:r>
      <w:r>
        <w:rPr>
          <w:rFonts w:ascii="Arial" w:hAnsi="Arial"/>
        </w:rPr>
        <w:t xml:space="preserve"> – SDM Operations has existing utilities to collect file transfer statistics. The format of this log is similar to the </w:t>
      </w:r>
      <w:proofErr w:type="spellStart"/>
      <w:r>
        <w:rPr>
          <w:rFonts w:ascii="Arial" w:hAnsi="Arial"/>
        </w:rPr>
        <w:t>syslog</w:t>
      </w:r>
      <w:proofErr w:type="spellEnd"/>
      <w:r>
        <w:rPr>
          <w:rFonts w:ascii="Arial" w:hAnsi="Arial"/>
        </w:rPr>
        <w:t xml:space="preserve"> format above, with the following difference:</w:t>
      </w:r>
    </w:p>
    <w:p w:rsidR="0062638C" w:rsidRDefault="0062638C" w:rsidP="0062638C">
      <w:pPr>
        <w:pStyle w:val="Default"/>
        <w:rPr>
          <w:rFonts w:ascii="Arial" w:hAnsi="Arial"/>
        </w:rPr>
      </w:pPr>
    </w:p>
    <w:p w:rsidR="0062638C" w:rsidRDefault="0062638C" w:rsidP="0062638C">
      <w:pPr>
        <w:pStyle w:val="Default"/>
        <w:numPr>
          <w:ilvl w:val="0"/>
          <w:numId w:val="42"/>
          <w:numberingChange w:id="279" w:author="Michael Fitzpatrick" w:date="2011-11-20T14:35:00Z" w:original=""/>
        </w:numPr>
        <w:rPr>
          <w:rFonts w:ascii="Arial" w:hAnsi="Arial"/>
        </w:rPr>
      </w:pPr>
      <w:proofErr w:type="spellStart"/>
      <w:proofErr w:type="gramStart"/>
      <w:r w:rsidRPr="00AA10CE">
        <w:rPr>
          <w:rFonts w:ascii="Courier" w:hAnsi="Courier"/>
          <w:i/>
          <w:sz w:val="22"/>
        </w:rPr>
        <w:t>message</w:t>
      </w:r>
      <w:proofErr w:type="gramEnd"/>
      <w:r w:rsidRPr="00AA10CE">
        <w:rPr>
          <w:rFonts w:ascii="Courier" w:hAnsi="Courier"/>
          <w:i/>
          <w:sz w:val="22"/>
        </w:rPr>
        <w:t>_text</w:t>
      </w:r>
      <w:proofErr w:type="spellEnd"/>
      <w:r w:rsidRPr="00AA10CE">
        <w:rPr>
          <w:rFonts w:ascii="Courier" w:hAnsi="Courier"/>
          <w:sz w:val="22"/>
        </w:rPr>
        <w:t xml:space="preserve"> is th</w:t>
      </w:r>
      <w:r>
        <w:rPr>
          <w:rFonts w:ascii="Courier" w:hAnsi="Courier"/>
          <w:sz w:val="22"/>
        </w:rPr>
        <w:t>e message text, which requires the following format:</w:t>
      </w:r>
    </w:p>
    <w:p w:rsidR="0062638C" w:rsidRDefault="0062638C" w:rsidP="0062638C">
      <w:pPr>
        <w:pStyle w:val="Default"/>
        <w:ind w:left="720"/>
        <w:rPr>
          <w:rFonts w:ascii="Arial" w:hAnsi="Arial"/>
        </w:rPr>
      </w:pPr>
    </w:p>
    <w:p w:rsidR="009D7A3A" w:rsidRDefault="0062638C" w:rsidP="0062638C">
      <w:pPr>
        <w:pStyle w:val="Default"/>
        <w:tabs>
          <w:tab w:val="left" w:pos="3180"/>
        </w:tabs>
        <w:ind w:left="1080"/>
        <w:rPr>
          <w:rFonts w:ascii="Courier" w:hAnsi="Courier"/>
          <w:sz w:val="22"/>
        </w:rPr>
      </w:pPr>
      <w:commentRangeStart w:id="280"/>
      <w:proofErr w:type="spellStart"/>
      <w:proofErr w:type="gramStart"/>
      <w:r w:rsidRPr="00461B11">
        <w:rPr>
          <w:rFonts w:ascii="Courier" w:hAnsi="Courier"/>
          <w:sz w:val="22"/>
        </w:rPr>
        <w:t>yyyy</w:t>
      </w:r>
      <w:proofErr w:type="gramEnd"/>
      <w:r w:rsidRPr="00461B11">
        <w:rPr>
          <w:rFonts w:ascii="Courier" w:hAnsi="Courier"/>
          <w:sz w:val="22"/>
        </w:rPr>
        <w:t>-mm-dd</w:t>
      </w:r>
      <w:proofErr w:type="spellEnd"/>
      <w:r w:rsidRPr="00461B11">
        <w:rPr>
          <w:rFonts w:ascii="Courier" w:hAnsi="Courier"/>
          <w:sz w:val="22"/>
        </w:rPr>
        <w:t xml:space="preserve"> </w:t>
      </w:r>
      <w:proofErr w:type="spellStart"/>
      <w:r w:rsidRPr="00461B11">
        <w:rPr>
          <w:rFonts w:ascii="Courier" w:hAnsi="Courier"/>
          <w:sz w:val="22"/>
        </w:rPr>
        <w:t>hh:mm:ss</w:t>
      </w:r>
      <w:proofErr w:type="spellEnd"/>
      <w:r w:rsidRPr="00461B11">
        <w:rPr>
          <w:rFonts w:ascii="Courier" w:hAnsi="Courier"/>
          <w:sz w:val="22"/>
        </w:rPr>
        <w:t xml:space="preserve"> </w:t>
      </w:r>
      <w:commentRangeEnd w:id="280"/>
      <w:r w:rsidR="00DF51D4">
        <w:rPr>
          <w:rStyle w:val="CommentReference"/>
          <w:rFonts w:ascii="Times New Roman" w:eastAsia="Times New Roman" w:hAnsi="Times New Roman"/>
          <w:vanish/>
          <w:color w:val="auto"/>
        </w:rPr>
        <w:commentReference w:id="280"/>
      </w:r>
      <w:r w:rsidRPr="00461B11">
        <w:rPr>
          <w:rFonts w:ascii="Courier" w:hAnsi="Courier"/>
          <w:sz w:val="22"/>
        </w:rPr>
        <w:t>UTC,/path/filename,md5sum,filesize,</w:t>
      </w:r>
      <w:r>
        <w:rPr>
          <w:rFonts w:ascii="Courier" w:hAnsi="Courier"/>
          <w:sz w:val="22"/>
        </w:rPr>
        <w:t>tot_</w:t>
      </w:r>
      <w:r w:rsidRPr="00461B11">
        <w:rPr>
          <w:rFonts w:ascii="Courier" w:hAnsi="Courier"/>
          <w:sz w:val="22"/>
        </w:rPr>
        <w:t>seconds,MB/s,Mb/s</w:t>
      </w:r>
    </w:p>
    <w:p w:rsidR="009D7A3A" w:rsidRDefault="009D7A3A" w:rsidP="009D7A3A">
      <w:pPr>
        <w:pStyle w:val="Heading1"/>
        <w:numPr>
          <w:numberingChange w:id="281" w:author="Michael Fitzpatrick" w:date="2011-11-20T14:35:00Z" w:original=""/>
        </w:numPr>
      </w:pPr>
      <w:bookmarkStart w:id="282" w:name="_Toc178312405"/>
      <w:r>
        <w:t>Delivery Application Interface</w:t>
      </w:r>
      <w:bookmarkEnd w:id="282"/>
    </w:p>
    <w:p w:rsidR="009D7A3A" w:rsidRDefault="009D7A3A" w:rsidP="009D7A3A">
      <w:pPr>
        <w:pStyle w:val="Default"/>
        <w:rPr>
          <w:rFonts w:ascii="Arial" w:hAnsi="Arial"/>
        </w:rPr>
      </w:pPr>
    </w:p>
    <w:p w:rsidR="009D7A3A" w:rsidRDefault="009D7A3A" w:rsidP="009D7A3A">
      <w:pPr>
        <w:pStyle w:val="Default"/>
        <w:rPr>
          <w:rFonts w:ascii="Arial" w:hAnsi="Arial"/>
        </w:rPr>
      </w:pPr>
      <w:r>
        <w:rPr>
          <w:rFonts w:ascii="Arial" w:hAnsi="Arial"/>
        </w:rPr>
        <w:t>A “Delivery Application” can be executed by the DTSD at each node in the data path. This application expects at least one argument, the full path to the file being delivered, however additional parameters may be specified (see below). The command is specified in the DTS configuration file and is of the form:</w:t>
      </w:r>
    </w:p>
    <w:p w:rsidR="009D7A3A" w:rsidRDefault="009D7A3A" w:rsidP="009D7A3A">
      <w:pPr>
        <w:pStyle w:val="Default"/>
        <w:rPr>
          <w:rFonts w:ascii="Arial" w:hAnsi="Arial"/>
        </w:rPr>
      </w:pPr>
    </w:p>
    <w:p w:rsidR="00BF10B2" w:rsidRDefault="00BF10B2" w:rsidP="00BF10B2">
      <w:pPr>
        <w:pStyle w:val="Default"/>
        <w:rPr>
          <w:rFonts w:ascii="Courier" w:hAnsi="Courier"/>
        </w:rPr>
      </w:pPr>
      <w:r>
        <w:rPr>
          <w:rFonts w:ascii="Courier" w:hAnsi="Courier"/>
        </w:rPr>
        <w:t xml:space="preserve">     </w:t>
      </w:r>
      <w:r w:rsidR="009D7A3A">
        <w:rPr>
          <w:rFonts w:ascii="Courier" w:hAnsi="Courier"/>
        </w:rPr>
        <w:t>/path/</w:t>
      </w:r>
      <w:proofErr w:type="spellStart"/>
      <w:r w:rsidR="009D7A3A">
        <w:rPr>
          <w:rFonts w:ascii="Courier" w:hAnsi="Courier"/>
        </w:rPr>
        <w:t>dtsapp</w:t>
      </w:r>
      <w:proofErr w:type="spellEnd"/>
      <w:r w:rsidR="009D7A3A">
        <w:rPr>
          <w:rFonts w:ascii="Courier" w:hAnsi="Courier"/>
        </w:rPr>
        <w:t xml:space="preserve"> $F [&lt;</w:t>
      </w:r>
      <w:proofErr w:type="spellStart"/>
      <w:r w:rsidR="009D7A3A">
        <w:rPr>
          <w:rFonts w:ascii="Courier" w:hAnsi="Courier"/>
        </w:rPr>
        <w:t>params</w:t>
      </w:r>
      <w:proofErr w:type="spellEnd"/>
      <w:r w:rsidR="009D7A3A">
        <w:rPr>
          <w:rFonts w:ascii="Courier" w:hAnsi="Courier"/>
        </w:rPr>
        <w:t>&gt;…</w:t>
      </w:r>
      <w:r>
        <w:rPr>
          <w:rFonts w:ascii="Courier" w:hAnsi="Courier"/>
        </w:rPr>
        <w:t>] # use original filename</w:t>
      </w:r>
    </w:p>
    <w:p w:rsidR="00BF10B2" w:rsidRDefault="00BF10B2" w:rsidP="00BF10B2">
      <w:pPr>
        <w:pStyle w:val="Default"/>
        <w:rPr>
          <w:rFonts w:ascii="Courier" w:hAnsi="Courier"/>
        </w:rPr>
      </w:pPr>
      <w:r>
        <w:rPr>
          <w:rFonts w:ascii="Courier" w:hAnsi="Courier"/>
        </w:rPr>
        <w:t xml:space="preserve">     /path/</w:t>
      </w:r>
      <w:proofErr w:type="spellStart"/>
      <w:r>
        <w:rPr>
          <w:rFonts w:ascii="Courier" w:hAnsi="Courier"/>
        </w:rPr>
        <w:t>dtsapp</w:t>
      </w:r>
      <w:proofErr w:type="spellEnd"/>
      <w:r>
        <w:rPr>
          <w:rFonts w:ascii="Courier" w:hAnsi="Courier"/>
        </w:rPr>
        <w:t xml:space="preserve"> $D [&lt;</w:t>
      </w:r>
      <w:proofErr w:type="spellStart"/>
      <w:r>
        <w:rPr>
          <w:rFonts w:ascii="Courier" w:hAnsi="Courier"/>
        </w:rPr>
        <w:t>params</w:t>
      </w:r>
      <w:proofErr w:type="spellEnd"/>
      <w:r>
        <w:rPr>
          <w:rFonts w:ascii="Courier" w:hAnsi="Courier"/>
        </w:rPr>
        <w:t>&gt;…] # use delivered filename</w:t>
      </w:r>
    </w:p>
    <w:p w:rsidR="0062638C" w:rsidRPr="009D7A3A" w:rsidRDefault="0062638C" w:rsidP="009D7A3A">
      <w:pPr>
        <w:pStyle w:val="Default"/>
        <w:ind w:left="1250"/>
        <w:rPr>
          <w:rFonts w:ascii="Courier" w:hAnsi="Courier"/>
        </w:rPr>
      </w:pPr>
    </w:p>
    <w:p w:rsidR="00BF10B2" w:rsidRDefault="00BF10B2" w:rsidP="0062638C">
      <w:pPr>
        <w:pStyle w:val="Default"/>
        <w:rPr>
          <w:rFonts w:ascii="Arial" w:hAnsi="Arial"/>
        </w:rPr>
      </w:pPr>
    </w:p>
    <w:p w:rsidR="00AF4BF1" w:rsidRDefault="00BF10B2" w:rsidP="0062638C">
      <w:pPr>
        <w:pStyle w:val="Default"/>
        <w:rPr>
          <w:rFonts w:ascii="Arial" w:hAnsi="Arial"/>
        </w:rPr>
      </w:pPr>
      <w:r>
        <w:rPr>
          <w:rFonts w:ascii="Arial" w:hAnsi="Arial"/>
        </w:rPr>
        <w:t>Except for the initial “ingest” node, the delivery application executes on a copy of the file and is free to do whatever it likes with the file. The delivery application is responsible for deleting this file after processing if necessary.</w:t>
      </w:r>
      <w:r w:rsidR="00380EA5">
        <w:rPr>
          <w:rFonts w:ascii="Arial" w:hAnsi="Arial"/>
        </w:rPr>
        <w:t xml:space="preserve"> In the case of an ingest node, the file may be modified; the file may also be renamed provided that a parameter file be produced containing a ‘</w:t>
      </w:r>
      <w:proofErr w:type="spellStart"/>
      <w:r w:rsidR="00380EA5">
        <w:rPr>
          <w:rFonts w:ascii="Arial" w:hAnsi="Arial"/>
        </w:rPr>
        <w:t>deliver</w:t>
      </w:r>
      <w:r w:rsidR="00693671">
        <w:rPr>
          <w:rFonts w:ascii="Arial" w:hAnsi="Arial"/>
        </w:rPr>
        <w:t>yName</w:t>
      </w:r>
      <w:proofErr w:type="spellEnd"/>
      <w:r w:rsidR="00693671">
        <w:rPr>
          <w:rFonts w:ascii="Arial" w:hAnsi="Arial"/>
        </w:rPr>
        <w:t xml:space="preserve">’ parameter containing the </w:t>
      </w:r>
      <w:r w:rsidR="00380EA5">
        <w:rPr>
          <w:rFonts w:ascii="Arial" w:hAnsi="Arial"/>
        </w:rPr>
        <w:t>new name of the file.</w:t>
      </w:r>
    </w:p>
    <w:p w:rsidR="00AF4BF1" w:rsidRDefault="00AF4BF1" w:rsidP="0062638C">
      <w:pPr>
        <w:pStyle w:val="Default"/>
        <w:rPr>
          <w:rFonts w:ascii="Arial" w:hAnsi="Arial"/>
        </w:rPr>
      </w:pPr>
    </w:p>
    <w:p w:rsidR="00AF4BF1" w:rsidRDefault="00AF4BF1" w:rsidP="0062638C">
      <w:pPr>
        <w:pStyle w:val="Default"/>
        <w:rPr>
          <w:rFonts w:ascii="Arial" w:hAnsi="Arial"/>
        </w:rPr>
      </w:pPr>
      <w:r>
        <w:rPr>
          <w:rFonts w:ascii="Arial" w:hAnsi="Arial"/>
        </w:rPr>
        <w:t>Return Values:</w:t>
      </w:r>
    </w:p>
    <w:p w:rsidR="00AF4BF1" w:rsidRDefault="00AF4BF1" w:rsidP="0062638C">
      <w:pPr>
        <w:pStyle w:val="Default"/>
        <w:rPr>
          <w:rFonts w:ascii="Arial" w:hAnsi="Arial"/>
        </w:rPr>
      </w:pPr>
    </w:p>
    <w:p w:rsidR="00AF4BF1" w:rsidRDefault="00AF4BF1" w:rsidP="0062638C">
      <w:pPr>
        <w:pStyle w:val="Default"/>
        <w:rPr>
          <w:rFonts w:ascii="Arial" w:hAnsi="Arial"/>
        </w:rPr>
      </w:pPr>
      <w:r>
        <w:rPr>
          <w:rFonts w:ascii="Arial" w:hAnsi="Arial"/>
        </w:rPr>
        <w:t>A zero status means the command executed successfully, a non-zero value indicates an error occurred. There is no way to determine exactly what the error is without specifying a dictionary of return codes.</w:t>
      </w:r>
    </w:p>
    <w:p w:rsidR="00AF4BF1" w:rsidRDefault="00AF4BF1" w:rsidP="0062638C">
      <w:pPr>
        <w:pStyle w:val="Default"/>
        <w:rPr>
          <w:rFonts w:ascii="Arial" w:hAnsi="Arial"/>
        </w:rPr>
      </w:pPr>
    </w:p>
    <w:p w:rsidR="00AF4BF1" w:rsidRDefault="00AF4BF1" w:rsidP="0062638C">
      <w:pPr>
        <w:pStyle w:val="Default"/>
        <w:rPr>
          <w:rFonts w:ascii="Arial" w:hAnsi="Arial"/>
        </w:rPr>
      </w:pPr>
      <w:r>
        <w:rPr>
          <w:rFonts w:ascii="Arial" w:hAnsi="Arial"/>
        </w:rPr>
        <w:t>Allowed Macro Substitutions:</w:t>
      </w:r>
    </w:p>
    <w:p w:rsidR="00AF4BF1" w:rsidRDefault="00AF4BF1" w:rsidP="0062638C">
      <w:pPr>
        <w:pStyle w:val="Default"/>
        <w:rPr>
          <w:rFonts w:ascii="Arial" w:hAnsi="Arial"/>
        </w:rPr>
      </w:pPr>
    </w:p>
    <w:p w:rsidR="00AF4BF1" w:rsidRDefault="00AF4BF1" w:rsidP="00AF4BF1">
      <w:pPr>
        <w:pStyle w:val="Default"/>
        <w:ind w:left="1250"/>
        <w:rPr>
          <w:rFonts w:ascii="Arial" w:hAnsi="Arial"/>
        </w:rPr>
      </w:pPr>
      <w:r>
        <w:rPr>
          <w:rFonts w:ascii="Arial" w:hAnsi="Arial"/>
        </w:rPr>
        <w:t>$F</w:t>
      </w:r>
      <w:r>
        <w:rPr>
          <w:rFonts w:ascii="Arial" w:hAnsi="Arial"/>
        </w:rPr>
        <w:tab/>
        <w:t>path to delivered file (original filename)</w:t>
      </w:r>
    </w:p>
    <w:p w:rsidR="00AF4BF1" w:rsidRDefault="00AF4BF1" w:rsidP="00AF4BF1">
      <w:pPr>
        <w:pStyle w:val="Default"/>
        <w:ind w:left="1250"/>
        <w:rPr>
          <w:rFonts w:ascii="Arial" w:hAnsi="Arial"/>
        </w:rPr>
      </w:pPr>
      <w:r>
        <w:rPr>
          <w:rFonts w:ascii="Arial" w:hAnsi="Arial"/>
        </w:rPr>
        <w:t>$D</w:t>
      </w:r>
      <w:r>
        <w:rPr>
          <w:rFonts w:ascii="Arial" w:hAnsi="Arial"/>
        </w:rPr>
        <w:tab/>
        <w:t>path to delivered file (delivered filename)</w:t>
      </w:r>
    </w:p>
    <w:p w:rsidR="00AF4BF1" w:rsidRDefault="00AF4BF1" w:rsidP="00AF4BF1">
      <w:pPr>
        <w:pStyle w:val="Default"/>
        <w:ind w:left="1250"/>
        <w:rPr>
          <w:rFonts w:ascii="Arial" w:hAnsi="Arial"/>
        </w:rPr>
      </w:pPr>
      <w:r>
        <w:rPr>
          <w:rFonts w:ascii="Arial" w:hAnsi="Arial"/>
        </w:rPr>
        <w:t>$S</w:t>
      </w:r>
      <w:r>
        <w:rPr>
          <w:rFonts w:ascii="Arial" w:hAnsi="Arial"/>
        </w:rPr>
        <w:tab/>
        <w:t>object size (bytes)</w:t>
      </w:r>
    </w:p>
    <w:p w:rsidR="00AF4BF1" w:rsidRDefault="00AF4BF1" w:rsidP="00AF4BF1">
      <w:pPr>
        <w:pStyle w:val="Default"/>
        <w:ind w:left="1250"/>
        <w:rPr>
          <w:rFonts w:ascii="Arial" w:hAnsi="Arial"/>
        </w:rPr>
      </w:pPr>
      <w:r>
        <w:rPr>
          <w:rFonts w:ascii="Arial" w:hAnsi="Arial"/>
        </w:rPr>
        <w:t>$Q</w:t>
      </w:r>
      <w:r>
        <w:rPr>
          <w:rFonts w:ascii="Arial" w:hAnsi="Arial"/>
        </w:rPr>
        <w:tab/>
        <w:t>name of delivery queue</w:t>
      </w:r>
    </w:p>
    <w:p w:rsidR="00AF4BF1" w:rsidRDefault="00AF4BF1" w:rsidP="00AF4BF1">
      <w:pPr>
        <w:pStyle w:val="Default"/>
        <w:ind w:left="1250"/>
        <w:rPr>
          <w:rFonts w:ascii="Arial" w:hAnsi="Arial"/>
        </w:rPr>
      </w:pPr>
      <w:r>
        <w:rPr>
          <w:rFonts w:ascii="Arial" w:hAnsi="Arial"/>
        </w:rPr>
        <w:t>$E</w:t>
      </w:r>
      <w:r>
        <w:rPr>
          <w:rFonts w:ascii="Arial" w:hAnsi="Arial"/>
        </w:rPr>
        <w:tab/>
        <w:t>UT epoch at the time the object was queued</w:t>
      </w:r>
    </w:p>
    <w:p w:rsidR="00AF4BF1" w:rsidRDefault="00AF4BF1" w:rsidP="00AF4BF1">
      <w:pPr>
        <w:pStyle w:val="Default"/>
        <w:ind w:left="1250"/>
        <w:rPr>
          <w:rFonts w:ascii="Arial" w:hAnsi="Arial"/>
        </w:rPr>
      </w:pPr>
      <w:r>
        <w:rPr>
          <w:rFonts w:ascii="Arial" w:hAnsi="Arial"/>
        </w:rPr>
        <w:t>$SUM32</w:t>
      </w:r>
      <w:r>
        <w:rPr>
          <w:rFonts w:ascii="Arial" w:hAnsi="Arial"/>
        </w:rPr>
        <w:tab/>
        <w:t>32-bit SYSV checksum</w:t>
      </w:r>
    </w:p>
    <w:p w:rsidR="00AF4BF1" w:rsidRDefault="00AF4BF1" w:rsidP="00AF4BF1">
      <w:pPr>
        <w:pStyle w:val="Default"/>
        <w:ind w:left="1250"/>
        <w:rPr>
          <w:rFonts w:ascii="Arial" w:hAnsi="Arial"/>
        </w:rPr>
      </w:pPr>
      <w:r>
        <w:rPr>
          <w:rFonts w:ascii="Arial" w:hAnsi="Arial"/>
        </w:rPr>
        <w:t>$CRC32</w:t>
      </w:r>
      <w:r>
        <w:rPr>
          <w:rFonts w:ascii="Arial" w:hAnsi="Arial"/>
        </w:rPr>
        <w:tab/>
        <w:t>32-bit CRC checksum</w:t>
      </w:r>
    </w:p>
    <w:p w:rsidR="00AF4BF1" w:rsidRDefault="00AF4BF1" w:rsidP="00AF4BF1">
      <w:pPr>
        <w:pStyle w:val="Default"/>
        <w:ind w:left="1250"/>
        <w:rPr>
          <w:rFonts w:ascii="Arial" w:hAnsi="Arial"/>
        </w:rPr>
      </w:pPr>
      <w:r>
        <w:rPr>
          <w:rFonts w:ascii="Arial" w:hAnsi="Arial"/>
        </w:rPr>
        <w:t>$MD5</w:t>
      </w:r>
      <w:r>
        <w:rPr>
          <w:rFonts w:ascii="Arial" w:hAnsi="Arial"/>
        </w:rPr>
        <w:tab/>
        <w:t>MD5 checksum</w:t>
      </w:r>
    </w:p>
    <w:p w:rsidR="00AF4BF1" w:rsidRDefault="00AF4BF1" w:rsidP="00AF4BF1">
      <w:pPr>
        <w:pStyle w:val="Default"/>
        <w:ind w:left="1250"/>
        <w:rPr>
          <w:rFonts w:ascii="Arial" w:hAnsi="Arial"/>
        </w:rPr>
      </w:pPr>
      <w:r>
        <w:rPr>
          <w:rFonts w:ascii="Arial" w:hAnsi="Arial"/>
        </w:rPr>
        <w:t>$FULL</w:t>
      </w:r>
      <w:r>
        <w:rPr>
          <w:rFonts w:ascii="Arial" w:hAnsi="Arial"/>
        </w:rPr>
        <w:tab/>
        <w:t>full path to originating file</w:t>
      </w:r>
    </w:p>
    <w:p w:rsidR="00AF4BF1" w:rsidRDefault="00AF4BF1" w:rsidP="00AF4BF1">
      <w:pPr>
        <w:pStyle w:val="Default"/>
        <w:ind w:left="1250"/>
        <w:rPr>
          <w:rFonts w:ascii="Arial" w:hAnsi="Arial"/>
        </w:rPr>
      </w:pPr>
      <w:r>
        <w:rPr>
          <w:rFonts w:ascii="Arial" w:hAnsi="Arial"/>
        </w:rPr>
        <w:t>$ON</w:t>
      </w:r>
      <w:r>
        <w:rPr>
          <w:rFonts w:ascii="Arial" w:hAnsi="Arial"/>
        </w:rPr>
        <w:tab/>
        <w:t>original filename (minus path)</w:t>
      </w:r>
    </w:p>
    <w:p w:rsidR="00AF4BF1" w:rsidRDefault="00AF4BF1" w:rsidP="00AF4BF1">
      <w:pPr>
        <w:pStyle w:val="Default"/>
        <w:ind w:left="1250"/>
        <w:rPr>
          <w:rFonts w:ascii="Arial" w:hAnsi="Arial"/>
        </w:rPr>
      </w:pPr>
      <w:r>
        <w:rPr>
          <w:rFonts w:ascii="Arial" w:hAnsi="Arial"/>
        </w:rPr>
        <w:t xml:space="preserve">$OP </w:t>
      </w:r>
      <w:r>
        <w:rPr>
          <w:rFonts w:ascii="Arial" w:hAnsi="Arial"/>
        </w:rPr>
        <w:tab/>
        <w:t>original path to filename</w:t>
      </w:r>
    </w:p>
    <w:p w:rsidR="00AF4BF1" w:rsidRDefault="00AF4BF1" w:rsidP="00AF4BF1">
      <w:pPr>
        <w:pStyle w:val="Default"/>
        <w:ind w:left="1250"/>
        <w:rPr>
          <w:rFonts w:ascii="Arial" w:hAnsi="Arial"/>
        </w:rPr>
      </w:pPr>
      <w:r>
        <w:rPr>
          <w:rFonts w:ascii="Arial" w:hAnsi="Arial"/>
        </w:rPr>
        <w:t>$DN</w:t>
      </w:r>
      <w:r>
        <w:rPr>
          <w:rFonts w:ascii="Arial" w:hAnsi="Arial"/>
        </w:rPr>
        <w:tab/>
        <w:t>delivery filename (minus path)</w:t>
      </w:r>
    </w:p>
    <w:p w:rsidR="00AF4BF1" w:rsidRDefault="00AF4BF1" w:rsidP="00AF4BF1">
      <w:pPr>
        <w:pStyle w:val="Default"/>
        <w:ind w:left="1250"/>
        <w:rPr>
          <w:rFonts w:ascii="Arial" w:hAnsi="Arial"/>
        </w:rPr>
      </w:pPr>
      <w:r>
        <w:rPr>
          <w:rFonts w:ascii="Arial" w:hAnsi="Arial"/>
        </w:rPr>
        <w:t>$DP</w:t>
      </w:r>
      <w:r>
        <w:rPr>
          <w:rFonts w:ascii="Arial" w:hAnsi="Arial"/>
        </w:rPr>
        <w:tab/>
        <w:t>delivery path</w:t>
      </w:r>
    </w:p>
    <w:p w:rsidR="00AF4BF1" w:rsidRDefault="00AF4BF1" w:rsidP="00AF4BF1">
      <w:pPr>
        <w:pStyle w:val="Default"/>
        <w:ind w:left="1250"/>
        <w:rPr>
          <w:rFonts w:ascii="Arial" w:hAnsi="Arial"/>
        </w:rPr>
      </w:pPr>
      <w:r>
        <w:rPr>
          <w:rFonts w:ascii="Arial" w:hAnsi="Arial"/>
        </w:rPr>
        <w:t>$SP</w:t>
      </w:r>
      <w:r>
        <w:rPr>
          <w:rFonts w:ascii="Arial" w:hAnsi="Arial"/>
        </w:rPr>
        <w:tab/>
        <w:t>path to filename on source host</w:t>
      </w:r>
    </w:p>
    <w:p w:rsidR="00AF4BF1" w:rsidRDefault="00AF4BF1" w:rsidP="00AF4BF1">
      <w:pPr>
        <w:pStyle w:val="Default"/>
        <w:ind w:left="1250"/>
        <w:rPr>
          <w:rFonts w:ascii="Arial" w:hAnsi="Arial"/>
        </w:rPr>
      </w:pPr>
      <w:r>
        <w:rPr>
          <w:rFonts w:ascii="Arial" w:hAnsi="Arial"/>
        </w:rPr>
        <w:t>$OH</w:t>
      </w:r>
      <w:r>
        <w:rPr>
          <w:rFonts w:ascii="Arial" w:hAnsi="Arial"/>
        </w:rPr>
        <w:tab/>
        <w:t>originating host name</w:t>
      </w:r>
    </w:p>
    <w:p w:rsidR="00AF4BF1" w:rsidRDefault="00AF4BF1" w:rsidP="00AF4BF1">
      <w:pPr>
        <w:pStyle w:val="Default"/>
        <w:ind w:left="1250"/>
        <w:rPr>
          <w:rFonts w:ascii="Arial" w:hAnsi="Arial"/>
        </w:rPr>
      </w:pPr>
      <w:r>
        <w:rPr>
          <w:rFonts w:ascii="Arial" w:hAnsi="Arial"/>
        </w:rPr>
        <w:t>$&lt;</w:t>
      </w:r>
      <w:proofErr w:type="spellStart"/>
      <w:proofErr w:type="gramStart"/>
      <w:r>
        <w:rPr>
          <w:rFonts w:ascii="Arial" w:hAnsi="Arial"/>
        </w:rPr>
        <w:t>param</w:t>
      </w:r>
      <w:proofErr w:type="spellEnd"/>
      <w:proofErr w:type="gramEnd"/>
      <w:r>
        <w:rPr>
          <w:rFonts w:ascii="Arial" w:hAnsi="Arial"/>
        </w:rPr>
        <w:t>&gt;</w:t>
      </w:r>
      <w:r>
        <w:rPr>
          <w:rFonts w:ascii="Arial" w:hAnsi="Arial"/>
        </w:rPr>
        <w:tab/>
        <w:t>replaced with value of named param</w:t>
      </w:r>
      <w:r w:rsidR="00693671">
        <w:rPr>
          <w:rFonts w:ascii="Arial" w:hAnsi="Arial"/>
        </w:rPr>
        <w:t>eter</w:t>
      </w:r>
      <w:r>
        <w:rPr>
          <w:rFonts w:ascii="Arial" w:hAnsi="Arial"/>
        </w:rPr>
        <w:t xml:space="preserve"> (or ‘ ‘)</w:t>
      </w:r>
    </w:p>
    <w:p w:rsidR="00264BE7" w:rsidRPr="0062638C" w:rsidRDefault="00AF4BF1" w:rsidP="0062638C">
      <w:pPr>
        <w:pStyle w:val="Default"/>
        <w:rPr>
          <w:rFonts w:ascii="Arial" w:hAnsi="Arial"/>
        </w:rPr>
        <w:sectPr w:rsidR="00264BE7" w:rsidRPr="0062638C">
          <w:footnotePr>
            <w:pos w:val="beneathText"/>
          </w:footnotePr>
          <w:pgSz w:w="12240" w:h="15840"/>
          <w:pgMar w:top="1440" w:right="1800" w:bottom="1440" w:left="1800" w:gutter="0"/>
          <w:docGrid w:linePitch="360"/>
          <w:printerSettings r:id="rId10"/>
        </w:sectPr>
      </w:pPr>
      <w:r>
        <w:rPr>
          <w:rFonts w:ascii="Arial" w:hAnsi="Arial"/>
        </w:rPr>
        <w:t xml:space="preserve">     </w:t>
      </w:r>
    </w:p>
    <w:p w:rsidR="001738CA" w:rsidRDefault="001738CA" w:rsidP="001738CA">
      <w:pPr>
        <w:pStyle w:val="Default"/>
        <w:rPr>
          <w:rFonts w:ascii="Arial" w:hAnsi="Arial"/>
        </w:rPr>
      </w:pPr>
    </w:p>
    <w:p w:rsidR="001738CA" w:rsidRDefault="001738CA" w:rsidP="001738CA">
      <w:pPr>
        <w:pStyle w:val="Heading1"/>
        <w:numPr>
          <w:ilvl w:val="0"/>
          <w:numId w:val="4"/>
          <w:numberingChange w:id="283" w:author="Michael Fitzpatrick" w:date="2011-11-20T14:35:00Z" w:original=""/>
        </w:numPr>
      </w:pPr>
      <w:bookmarkStart w:id="284" w:name="_Toc164474101"/>
      <w:bookmarkStart w:id="285" w:name="_Toc178312406"/>
      <w:r>
        <w:t>Definitions</w:t>
      </w:r>
      <w:bookmarkEnd w:id="284"/>
      <w:bookmarkEnd w:id="285"/>
    </w:p>
    <w:p w:rsidR="001738CA" w:rsidRDefault="001738CA" w:rsidP="001738CA">
      <w:pPr>
        <w:pStyle w:val="Default"/>
      </w:pPr>
    </w:p>
    <w:p w:rsidR="00742BB8" w:rsidRDefault="001738CA" w:rsidP="001738CA">
      <w:pPr>
        <w:pStyle w:val="List"/>
        <w:rPr>
          <w:rFonts w:ascii="Arial" w:hAnsi="Arial"/>
        </w:rPr>
      </w:pPr>
      <w:r w:rsidRPr="00F1708E">
        <w:rPr>
          <w:rFonts w:ascii="Arial" w:hAnsi="Arial"/>
        </w:rPr>
        <w:t xml:space="preserve">Data Store – Temporary or permanent physical data storage. Maybe spinning disks or </w:t>
      </w:r>
      <w:proofErr w:type="gramStart"/>
      <w:r w:rsidRPr="00F1708E">
        <w:rPr>
          <w:rFonts w:ascii="Arial" w:hAnsi="Arial"/>
        </w:rPr>
        <w:t>tape</w:t>
      </w:r>
      <w:proofErr w:type="gramEnd"/>
      <w:r w:rsidRPr="00F1708E">
        <w:rPr>
          <w:rFonts w:ascii="Arial" w:hAnsi="Arial"/>
        </w:rPr>
        <w:t>.</w:t>
      </w:r>
    </w:p>
    <w:p w:rsidR="00742BB8" w:rsidRDefault="00742BB8" w:rsidP="001738CA">
      <w:pPr>
        <w:pStyle w:val="List"/>
        <w:rPr>
          <w:rFonts w:ascii="Arial" w:hAnsi="Arial"/>
        </w:rPr>
      </w:pPr>
      <w:commentRangeStart w:id="286"/>
      <w:r>
        <w:rPr>
          <w:rFonts w:ascii="Arial" w:hAnsi="Arial"/>
        </w:rPr>
        <w:t xml:space="preserve">DES 3-Day Store </w:t>
      </w:r>
      <w:commentRangeEnd w:id="286"/>
      <w:r w:rsidR="00DF51D4">
        <w:rPr>
          <w:rStyle w:val="CommentReference"/>
          <w:rFonts w:ascii="Times New Roman" w:eastAsia="Times New Roman" w:hAnsi="Times New Roman" w:cs="Times New Roman"/>
          <w:vanish/>
          <w:color w:val="auto"/>
        </w:rPr>
        <w:commentReference w:id="286"/>
      </w:r>
      <w:r>
        <w:rPr>
          <w:rFonts w:ascii="Arial" w:hAnsi="Arial"/>
        </w:rPr>
        <w:t>– the storage system at CTIO into which SISPI puts the final FITS image.</w:t>
      </w:r>
    </w:p>
    <w:p w:rsidR="00742BB8" w:rsidRDefault="00742BB8" w:rsidP="001738CA">
      <w:pPr>
        <w:pStyle w:val="List"/>
        <w:rPr>
          <w:rFonts w:ascii="Arial" w:hAnsi="Arial"/>
        </w:rPr>
      </w:pPr>
      <w:r>
        <w:rPr>
          <w:rFonts w:ascii="Arial" w:hAnsi="Arial"/>
        </w:rPr>
        <w:t>Delivery Application – The application that is executed by the DTS system at a site that does whatever processing is required to ‘</w:t>
      </w:r>
      <w:r w:rsidRPr="00742BB8">
        <w:rPr>
          <w:rFonts w:ascii="Arial" w:hAnsi="Arial"/>
          <w:i/>
        </w:rPr>
        <w:t>deliver’</w:t>
      </w:r>
      <w:r>
        <w:rPr>
          <w:rFonts w:ascii="Arial" w:hAnsi="Arial"/>
        </w:rPr>
        <w:t xml:space="preserve"> a file.</w:t>
      </w:r>
    </w:p>
    <w:p w:rsidR="005C7046" w:rsidRDefault="00742BB8" w:rsidP="001738CA">
      <w:pPr>
        <w:pStyle w:val="List"/>
        <w:rPr>
          <w:rFonts w:ascii="Arial" w:hAnsi="Arial"/>
        </w:rPr>
      </w:pPr>
      <w:r>
        <w:rPr>
          <w:rFonts w:ascii="Arial" w:hAnsi="Arial"/>
        </w:rPr>
        <w:t>Delivery Directory – The director outside the DTS working area into which a copy of a transported file is placed. The directory must be specified for each site that receives data.</w:t>
      </w:r>
    </w:p>
    <w:p w:rsidR="00796162" w:rsidRPr="00F1708E" w:rsidRDefault="005C7046" w:rsidP="001738CA">
      <w:pPr>
        <w:pStyle w:val="List"/>
        <w:rPr>
          <w:rFonts w:ascii="Arial" w:hAnsi="Arial"/>
        </w:rPr>
      </w:pPr>
      <w:proofErr w:type="spellStart"/>
      <w:r>
        <w:rPr>
          <w:rFonts w:ascii="Arial" w:hAnsi="Arial"/>
        </w:rPr>
        <w:t>DciTrackD</w:t>
      </w:r>
      <w:proofErr w:type="spellEnd"/>
      <w:r>
        <w:rPr>
          <w:rFonts w:ascii="Arial" w:hAnsi="Arial"/>
        </w:rPr>
        <w:t xml:space="preserve"> – the </w:t>
      </w:r>
      <w:proofErr w:type="spellStart"/>
      <w:r>
        <w:rPr>
          <w:rFonts w:ascii="Arial" w:hAnsi="Arial"/>
        </w:rPr>
        <w:t>iDCI</w:t>
      </w:r>
      <w:proofErr w:type="spellEnd"/>
      <w:r>
        <w:rPr>
          <w:rFonts w:ascii="Arial" w:hAnsi="Arial"/>
        </w:rPr>
        <w:t xml:space="preserve"> message daemon.</w:t>
      </w:r>
    </w:p>
    <w:p w:rsidR="00F1708E" w:rsidRPr="00F1708E" w:rsidRDefault="00796162" w:rsidP="001738CA">
      <w:pPr>
        <w:pStyle w:val="List"/>
        <w:rPr>
          <w:rFonts w:ascii="Arial" w:hAnsi="Arial"/>
        </w:rPr>
      </w:pPr>
      <w:r w:rsidRPr="00F1708E">
        <w:rPr>
          <w:rFonts w:ascii="Arial" w:hAnsi="Arial"/>
        </w:rPr>
        <w:t>DTS – Data Transport System as described in [3].</w:t>
      </w:r>
    </w:p>
    <w:p w:rsidR="00F1708E" w:rsidRPr="00F1708E" w:rsidRDefault="00F1708E" w:rsidP="00F1708E">
      <w:pPr>
        <w:pStyle w:val="List"/>
        <w:rPr>
          <w:rFonts w:ascii="Arial" w:hAnsi="Arial"/>
        </w:rPr>
      </w:pPr>
      <w:r w:rsidRPr="00F1708E">
        <w:rPr>
          <w:rFonts w:ascii="Arial" w:hAnsi="Arial"/>
        </w:rPr>
        <w:t xml:space="preserve">DTSQ - a DTS </w:t>
      </w:r>
      <w:proofErr w:type="spellStart"/>
      <w:r w:rsidRPr="00F1708E">
        <w:rPr>
          <w:rFonts w:ascii="Arial" w:hAnsi="Arial"/>
        </w:rPr>
        <w:t>queueing</w:t>
      </w:r>
      <w:proofErr w:type="spellEnd"/>
      <w:r w:rsidRPr="00F1708E">
        <w:rPr>
          <w:rFonts w:ascii="Arial" w:hAnsi="Arial"/>
        </w:rPr>
        <w:t xml:space="preserve"> agent on the </w:t>
      </w:r>
      <w:proofErr w:type="spellStart"/>
      <w:r w:rsidRPr="00F1708E">
        <w:rPr>
          <w:rFonts w:ascii="Arial" w:hAnsi="Arial"/>
        </w:rPr>
        <w:t>DECam</w:t>
      </w:r>
      <w:proofErr w:type="spellEnd"/>
      <w:r w:rsidRPr="00F1708E">
        <w:rPr>
          <w:rFonts w:ascii="Arial" w:hAnsi="Arial"/>
        </w:rPr>
        <w:t xml:space="preserve"> controlled computer at the CTIO Blanco telescope.</w:t>
      </w:r>
    </w:p>
    <w:p w:rsidR="00F1708E" w:rsidRPr="00F1708E" w:rsidRDefault="00F1708E" w:rsidP="00F1708E">
      <w:pPr>
        <w:pStyle w:val="List"/>
        <w:rPr>
          <w:rFonts w:ascii="Arial" w:hAnsi="Arial"/>
        </w:rPr>
      </w:pPr>
      <w:r w:rsidRPr="00F1708E">
        <w:rPr>
          <w:rFonts w:ascii="Arial" w:hAnsi="Arial"/>
        </w:rPr>
        <w:t>DTSD - a DTS daemon is the main service daemon running at each site.</w:t>
      </w:r>
    </w:p>
    <w:p w:rsidR="0070688A" w:rsidRDefault="00F1708E" w:rsidP="0070688A">
      <w:pPr>
        <w:pStyle w:val="List"/>
        <w:rPr>
          <w:rFonts w:ascii="Arial" w:hAnsi="Arial"/>
        </w:rPr>
      </w:pPr>
      <w:del w:id="287" w:author="Michael Fitzpatrick" w:date="2011-11-20T21:51:00Z">
        <w:r w:rsidRPr="00F1708E" w:rsidDel="0005597B">
          <w:rPr>
            <w:rFonts w:ascii="Arial" w:hAnsi="Arial"/>
          </w:rPr>
          <w:delText xml:space="preserve"> </w:delText>
        </w:r>
      </w:del>
      <w:r w:rsidR="00742BB8">
        <w:rPr>
          <w:rFonts w:ascii="Arial" w:hAnsi="Arial"/>
        </w:rPr>
        <w:t>Ingest Application – The application that is executed at the DTS submission site to process a file before movement within the DTS. This application typically modifies a file so it is suitable for archiving by the NOAO E2E system.</w:t>
      </w:r>
    </w:p>
    <w:p w:rsidR="00742BB8" w:rsidRDefault="0070688A" w:rsidP="00742BB8">
      <w:pPr>
        <w:pStyle w:val="List"/>
        <w:rPr>
          <w:ins w:id="288" w:author="Michael Fitzpatrick" w:date="2011-11-20T21:50:00Z"/>
          <w:rFonts w:ascii="Arial" w:hAnsi="Arial"/>
        </w:rPr>
      </w:pPr>
      <w:proofErr w:type="spellStart"/>
      <w:proofErr w:type="gramStart"/>
      <w:r>
        <w:rPr>
          <w:rFonts w:ascii="Arial" w:hAnsi="Arial"/>
        </w:rPr>
        <w:t>iDCI</w:t>
      </w:r>
      <w:proofErr w:type="spellEnd"/>
      <w:proofErr w:type="gramEnd"/>
      <w:r>
        <w:rPr>
          <w:rFonts w:ascii="Arial" w:hAnsi="Arial"/>
        </w:rPr>
        <w:t xml:space="preserve"> – </w:t>
      </w:r>
      <w:proofErr w:type="spellStart"/>
      <w:r>
        <w:rPr>
          <w:rFonts w:ascii="Arial" w:hAnsi="Arial"/>
        </w:rPr>
        <w:t>Intergrated</w:t>
      </w:r>
      <w:proofErr w:type="spellEnd"/>
      <w:r>
        <w:rPr>
          <w:rFonts w:ascii="Arial" w:hAnsi="Arial"/>
        </w:rPr>
        <w:t xml:space="preserve"> Cache Initiative</w:t>
      </w:r>
      <w:r w:rsidR="005C0A59">
        <w:rPr>
          <w:rFonts w:ascii="Arial" w:hAnsi="Arial"/>
        </w:rPr>
        <w:t>, the SDM file repository management system.</w:t>
      </w:r>
    </w:p>
    <w:p w:rsidR="00DF51D4" w:rsidRDefault="00DF51D4" w:rsidP="00742BB8">
      <w:pPr>
        <w:pStyle w:val="List"/>
        <w:numPr>
          <w:ins w:id="289" w:author="Michael Fitzpatrick" w:date="2011-11-20T21:50:00Z"/>
        </w:numPr>
        <w:rPr>
          <w:rFonts w:ascii="Arial" w:hAnsi="Arial"/>
        </w:rPr>
      </w:pPr>
      <w:ins w:id="290" w:author="Michael Fitzpatrick" w:date="2011-11-20T21:50:00Z">
        <w:r>
          <w:rPr>
            <w:rFonts w:ascii="Arial" w:hAnsi="Arial"/>
          </w:rPr>
          <w:t>Image Builder – The component of the SISPI system that assembles</w:t>
        </w:r>
        <w:r w:rsidR="0005597B">
          <w:rPr>
            <w:rFonts w:ascii="Arial" w:hAnsi="Arial"/>
          </w:rPr>
          <w:t xml:space="preserve"> the FITS image and submits a </w:t>
        </w:r>
        <w:proofErr w:type="spellStart"/>
        <w:r w:rsidR="00404220" w:rsidRPr="00404220">
          <w:rPr>
            <w:rFonts w:ascii="Arial" w:hAnsi="Arial"/>
            <w:i/>
            <w:rPrChange w:id="291" w:author="Michael Fitzpatrick" w:date="2011-11-20T21:51:00Z">
              <w:rPr>
                <w:rFonts w:ascii="Arial" w:hAnsi="Arial" w:cs="Times New Roman"/>
              </w:rPr>
            </w:rPrChange>
          </w:rPr>
          <w:t>postproc</w:t>
        </w:r>
        <w:proofErr w:type="spellEnd"/>
        <w:r w:rsidR="0005597B">
          <w:rPr>
            <w:rFonts w:ascii="Arial" w:hAnsi="Arial"/>
          </w:rPr>
          <w:t xml:space="preserve"> request for data </w:t>
        </w:r>
        <w:proofErr w:type="spellStart"/>
        <w:r w:rsidR="0005597B">
          <w:rPr>
            <w:rFonts w:ascii="Arial" w:hAnsi="Arial"/>
          </w:rPr>
          <w:t>tranport</w:t>
        </w:r>
        <w:proofErr w:type="spellEnd"/>
        <w:r w:rsidR="0005597B">
          <w:rPr>
            <w:rFonts w:ascii="Arial" w:hAnsi="Arial"/>
          </w:rPr>
          <w:t>.</w:t>
        </w:r>
      </w:ins>
    </w:p>
    <w:p w:rsidR="00742BB8" w:rsidRDefault="00742BB8" w:rsidP="00742BB8">
      <w:pPr>
        <w:pStyle w:val="List"/>
        <w:rPr>
          <w:rFonts w:ascii="Arial" w:hAnsi="Arial"/>
        </w:rPr>
      </w:pPr>
      <w:r w:rsidRPr="00F1708E">
        <w:rPr>
          <w:rFonts w:ascii="Arial" w:hAnsi="Arial"/>
        </w:rPr>
        <w:t xml:space="preserve"> </w:t>
      </w:r>
      <w:proofErr w:type="spellStart"/>
      <w:proofErr w:type="gramStart"/>
      <w:r w:rsidRPr="00F1708E">
        <w:rPr>
          <w:rFonts w:ascii="Arial" w:hAnsi="Arial"/>
        </w:rPr>
        <w:t>iSTB</w:t>
      </w:r>
      <w:proofErr w:type="spellEnd"/>
      <w:proofErr w:type="gramEnd"/>
      <w:r w:rsidRPr="00F1708E">
        <w:rPr>
          <w:rFonts w:ascii="Arial" w:hAnsi="Arial"/>
        </w:rPr>
        <w:t xml:space="preserve"> - a instance of the </w:t>
      </w:r>
      <w:proofErr w:type="spellStart"/>
      <w:r w:rsidRPr="00F1708E">
        <w:rPr>
          <w:rFonts w:ascii="Arial" w:hAnsi="Arial"/>
        </w:rPr>
        <w:t>iSTB</w:t>
      </w:r>
      <w:proofErr w:type="spellEnd"/>
      <w:r w:rsidRPr="00F1708E">
        <w:rPr>
          <w:rFonts w:ascii="Arial" w:hAnsi="Arial"/>
        </w:rPr>
        <w:t xml:space="preserve"> sub-system on the CTIO E2E Mountain cache.</w:t>
      </w:r>
    </w:p>
    <w:p w:rsidR="00C864B4" w:rsidRDefault="00742BB8" w:rsidP="00F1708E">
      <w:pPr>
        <w:pStyle w:val="List"/>
        <w:rPr>
          <w:rFonts w:ascii="Arial" w:hAnsi="Arial"/>
        </w:rPr>
      </w:pPr>
      <w:r>
        <w:rPr>
          <w:rFonts w:ascii="Arial" w:hAnsi="Arial"/>
        </w:rPr>
        <w:t>NOAO E2E – The NOAO End-to-End system of software services for acquisition, pipeline, archive and data management and distribution.</w:t>
      </w:r>
    </w:p>
    <w:p w:rsidR="00F1708E" w:rsidRDefault="00742BB8" w:rsidP="00F1708E">
      <w:pPr>
        <w:pStyle w:val="List"/>
        <w:rPr>
          <w:rFonts w:ascii="Arial" w:hAnsi="Arial"/>
        </w:rPr>
      </w:pPr>
      <w:r>
        <w:rPr>
          <w:rFonts w:ascii="Arial" w:hAnsi="Arial"/>
        </w:rPr>
        <w:t>Mountain cache – The central storage area at CTIO that collects data for archiving from each of the telescope domes.</w:t>
      </w:r>
    </w:p>
    <w:p w:rsidR="005C0A59" w:rsidRDefault="00F1708E" w:rsidP="00F1708E">
      <w:pPr>
        <w:pStyle w:val="List"/>
        <w:rPr>
          <w:rFonts w:ascii="Arial" w:hAnsi="Arial"/>
        </w:rPr>
      </w:pPr>
      <w:r>
        <w:rPr>
          <w:rFonts w:ascii="Arial" w:hAnsi="Arial"/>
        </w:rPr>
        <w:t>MSS – Mass Storage System</w:t>
      </w:r>
      <w:r w:rsidR="00D13AB2">
        <w:rPr>
          <w:rFonts w:ascii="Arial" w:hAnsi="Arial"/>
        </w:rPr>
        <w:t>.</w:t>
      </w:r>
    </w:p>
    <w:p w:rsidR="00C864B4" w:rsidRDefault="005C0A59" w:rsidP="00F1708E">
      <w:pPr>
        <w:pStyle w:val="List"/>
        <w:rPr>
          <w:rFonts w:ascii="Arial" w:hAnsi="Arial"/>
        </w:rPr>
      </w:pPr>
      <w:r>
        <w:rPr>
          <w:rFonts w:ascii="Arial" w:hAnsi="Arial"/>
        </w:rPr>
        <w:t>SDM – Science Data Management program at NOAO</w:t>
      </w:r>
      <w:r w:rsidR="00D13AB2">
        <w:rPr>
          <w:rFonts w:ascii="Arial" w:hAnsi="Arial"/>
        </w:rPr>
        <w:t>.</w:t>
      </w:r>
    </w:p>
    <w:p w:rsidR="00F1708E" w:rsidRPr="00F1708E" w:rsidRDefault="00C864B4" w:rsidP="00F1708E">
      <w:pPr>
        <w:pStyle w:val="List"/>
        <w:rPr>
          <w:rFonts w:ascii="Arial" w:hAnsi="Arial"/>
        </w:rPr>
      </w:pPr>
      <w:r>
        <w:rPr>
          <w:rFonts w:ascii="Arial" w:hAnsi="Arial"/>
        </w:rPr>
        <w:t xml:space="preserve">SISPI – The </w:t>
      </w:r>
      <w:proofErr w:type="spellStart"/>
      <w:r>
        <w:rPr>
          <w:rFonts w:ascii="Arial" w:hAnsi="Arial"/>
        </w:rPr>
        <w:t>DECam</w:t>
      </w:r>
      <w:proofErr w:type="spellEnd"/>
      <w:r>
        <w:rPr>
          <w:rFonts w:ascii="Arial" w:hAnsi="Arial"/>
        </w:rPr>
        <w:t xml:space="preserve"> data acquisition system.</w:t>
      </w:r>
    </w:p>
    <w:p w:rsidR="00156C38" w:rsidRDefault="00156C38" w:rsidP="001738CA">
      <w:pPr>
        <w:pStyle w:val="List"/>
      </w:pPr>
    </w:p>
    <w:p w:rsidR="00156C38" w:rsidRDefault="00156C38" w:rsidP="00156C38">
      <w:pPr>
        <w:pStyle w:val="Heading1"/>
        <w:numPr>
          <w:ilvl w:val="0"/>
          <w:numId w:val="4"/>
          <w:numberingChange w:id="292" w:author="Michael Fitzpatrick" w:date="2011-11-20T14:35:00Z" w:original=""/>
        </w:numPr>
        <w:sectPr w:rsidR="00156C38">
          <w:footnotePr>
            <w:pos w:val="beneathText"/>
          </w:footnotePr>
          <w:pgSz w:w="12523" w:h="15840"/>
          <w:pgMar w:top="1440" w:right="1800" w:bottom="1440" w:left="1800" w:gutter="0"/>
          <w:docGrid w:linePitch="360"/>
          <w:printerSettings r:id="rId11"/>
        </w:sectPr>
      </w:pPr>
      <w:bookmarkStart w:id="293" w:name="_Toc164474100"/>
    </w:p>
    <w:p w:rsidR="00156C38" w:rsidRDefault="00156C38" w:rsidP="00156C38">
      <w:pPr>
        <w:pStyle w:val="Heading1"/>
        <w:numPr>
          <w:ilvl w:val="0"/>
          <w:numId w:val="4"/>
          <w:numberingChange w:id="294" w:author="Michael Fitzpatrick" w:date="2011-11-20T14:35:00Z" w:original=""/>
        </w:numPr>
      </w:pPr>
      <w:bookmarkStart w:id="295" w:name="_Toc178312407"/>
      <w:r>
        <w:t>References</w:t>
      </w:r>
      <w:bookmarkEnd w:id="293"/>
      <w:bookmarkEnd w:id="295"/>
    </w:p>
    <w:p w:rsidR="00156C38" w:rsidRDefault="00156C38" w:rsidP="00156C38">
      <w:pPr>
        <w:pStyle w:val="Default"/>
        <w:rPr>
          <w:rFonts w:ascii="Arial" w:hAnsi="Arial"/>
        </w:rPr>
      </w:pPr>
      <w:r w:rsidRPr="001738CA">
        <w:rPr>
          <w:rFonts w:ascii="Arial" w:hAnsi="Arial"/>
        </w:rPr>
        <w:t xml:space="preserve">[1] STR-2010-02: </w:t>
      </w:r>
      <w:proofErr w:type="spellStart"/>
      <w:r w:rsidRPr="001738CA">
        <w:rPr>
          <w:rFonts w:ascii="Arial" w:hAnsi="Arial"/>
          <w:i/>
          <w:iCs/>
        </w:rPr>
        <w:t>DECam</w:t>
      </w:r>
      <w:proofErr w:type="spellEnd"/>
      <w:r w:rsidRPr="001738CA">
        <w:rPr>
          <w:rFonts w:ascii="Arial" w:hAnsi="Arial"/>
          <w:i/>
          <w:iCs/>
        </w:rPr>
        <w:t xml:space="preserve"> Community Pipeline E2D Interface Control Document </w:t>
      </w:r>
      <w:r w:rsidRPr="001738CA">
        <w:rPr>
          <w:rFonts w:ascii="Arial" w:hAnsi="Arial"/>
        </w:rPr>
        <w:t xml:space="preserve">- </w:t>
      </w:r>
      <w:hyperlink r:id="rId12" w:history="1">
        <w:r w:rsidRPr="009B543F">
          <w:rPr>
            <w:rStyle w:val="Hyperlink"/>
            <w:rFonts w:ascii="Arial" w:hAnsi="Arial"/>
          </w:rPr>
          <w:t>http://chive.tuc.noao.edu:8080/DPPDOCS/software-technical-reports/STR-2009-02_E2E_ICD_v1.02.pdf</w:t>
        </w:r>
      </w:hyperlink>
    </w:p>
    <w:p w:rsidR="00156C38" w:rsidRDefault="00156C38" w:rsidP="00156C38">
      <w:pPr>
        <w:pStyle w:val="Default"/>
        <w:rPr>
          <w:rFonts w:ascii="Arial" w:hAnsi="Arial"/>
        </w:rPr>
      </w:pPr>
    </w:p>
    <w:p w:rsidR="00156C38" w:rsidRDefault="00156C38" w:rsidP="00156C38">
      <w:pPr>
        <w:pStyle w:val="Default"/>
      </w:pPr>
      <w:r>
        <w:rPr>
          <w:rFonts w:ascii="Arial" w:hAnsi="Arial"/>
        </w:rPr>
        <w:t xml:space="preserve">[2] </w:t>
      </w:r>
      <w:proofErr w:type="spellStart"/>
      <w:proofErr w:type="gramStart"/>
      <w:r>
        <w:rPr>
          <w:rFonts w:ascii="Arial" w:hAnsi="Arial"/>
        </w:rPr>
        <w:t>iRODS</w:t>
      </w:r>
      <w:proofErr w:type="spellEnd"/>
      <w:proofErr w:type="gramEnd"/>
      <w:r>
        <w:rPr>
          <w:rFonts w:ascii="Arial" w:hAnsi="Arial"/>
        </w:rPr>
        <w:t xml:space="preserve">: </w:t>
      </w:r>
      <w:r>
        <w:t>Integrated Rule-Oriented Data System developed by the by the DICE Center at UNC at Chapel Hill, NC (</w:t>
      </w:r>
      <w:hyperlink r:id="rId13" w:history="1">
        <w:r w:rsidRPr="00625560">
          <w:rPr>
            <w:rStyle w:val="Hyperlink"/>
          </w:rPr>
          <w:t>http://www.irods.org</w:t>
        </w:r>
      </w:hyperlink>
      <w:r>
        <w:t>).</w:t>
      </w:r>
    </w:p>
    <w:p w:rsidR="00156C38" w:rsidRDefault="00156C38" w:rsidP="00156C38">
      <w:pPr>
        <w:pStyle w:val="Default"/>
      </w:pPr>
    </w:p>
    <w:p w:rsidR="00156C38" w:rsidRDefault="00156C38" w:rsidP="00156C38">
      <w:pPr>
        <w:pStyle w:val="Default"/>
        <w:rPr>
          <w:rFonts w:ascii="Arial" w:hAnsi="Arial"/>
        </w:rPr>
      </w:pPr>
      <w:r w:rsidRPr="003B7880">
        <w:rPr>
          <w:rFonts w:ascii="Arial" w:hAnsi="Arial"/>
        </w:rPr>
        <w:t xml:space="preserve">[3] </w:t>
      </w:r>
      <w:proofErr w:type="spellStart"/>
      <w:r w:rsidRPr="003B7880">
        <w:rPr>
          <w:rFonts w:ascii="Arial" w:hAnsi="Arial"/>
        </w:rPr>
        <w:t>DECam</w:t>
      </w:r>
      <w:proofErr w:type="spellEnd"/>
      <w:r w:rsidRPr="003B7880">
        <w:rPr>
          <w:rFonts w:ascii="Arial" w:hAnsi="Arial"/>
        </w:rPr>
        <w:t xml:space="preserve"> DES/SISPI - DTS Interface Control Document (ICD)</w:t>
      </w:r>
      <w:r>
        <w:rPr>
          <w:rFonts w:ascii="Arial" w:hAnsi="Arial"/>
        </w:rPr>
        <w:t>.</w:t>
      </w:r>
    </w:p>
    <w:p w:rsidR="00156C38" w:rsidRDefault="00156C38" w:rsidP="00156C38">
      <w:pPr>
        <w:pStyle w:val="Default"/>
        <w:rPr>
          <w:rFonts w:ascii="Arial" w:hAnsi="Arial"/>
        </w:rPr>
      </w:pPr>
    </w:p>
    <w:p w:rsidR="00156C38" w:rsidRDefault="00156C38" w:rsidP="00156C38">
      <w:pPr>
        <w:pStyle w:val="Default"/>
        <w:rPr>
          <w:rFonts w:ascii="Arial" w:hAnsi="Arial"/>
        </w:rPr>
      </w:pPr>
      <w:r>
        <w:rPr>
          <w:rFonts w:ascii="Arial" w:hAnsi="Arial"/>
        </w:rPr>
        <w:t>[4] SDM Program Plan 2009 – For the period FY2009-FY2010, Version 1.5 (06/19/09).</w:t>
      </w:r>
    </w:p>
    <w:p w:rsidR="00156C38" w:rsidRDefault="00156C38" w:rsidP="00156C38">
      <w:pPr>
        <w:pStyle w:val="Default"/>
        <w:rPr>
          <w:rFonts w:ascii="Arial" w:hAnsi="Arial"/>
        </w:rPr>
      </w:pPr>
    </w:p>
    <w:p w:rsidR="00156C38" w:rsidRDefault="00156C38" w:rsidP="00156C38">
      <w:pPr>
        <w:pStyle w:val="Default"/>
        <w:rPr>
          <w:rFonts w:ascii="Arial" w:hAnsi="Arial"/>
        </w:rPr>
      </w:pPr>
      <w:r>
        <w:rPr>
          <w:rFonts w:ascii="Arial" w:hAnsi="Arial"/>
        </w:rPr>
        <w:t xml:space="preserve">[5] </w:t>
      </w:r>
      <w:r w:rsidRPr="00A75338">
        <w:rPr>
          <w:rFonts w:ascii="Arial" w:hAnsi="Arial"/>
        </w:rPr>
        <w:t xml:space="preserve">Seaman, R. L. 2000, in ASP Conf. Ser., Vol. 216, Astronomical Data Analysis Software and Systems IX, eds. N. </w:t>
      </w:r>
      <w:proofErr w:type="spellStart"/>
      <w:r w:rsidRPr="00A75338">
        <w:rPr>
          <w:rFonts w:ascii="Arial" w:hAnsi="Arial"/>
        </w:rPr>
        <w:t>Manset</w:t>
      </w:r>
      <w:proofErr w:type="spellEnd"/>
      <w:r w:rsidRPr="00A75338">
        <w:rPr>
          <w:rFonts w:ascii="Arial" w:hAnsi="Arial"/>
        </w:rPr>
        <w:t xml:space="preserve">, C. </w:t>
      </w:r>
      <w:proofErr w:type="spellStart"/>
      <w:r w:rsidRPr="00A75338">
        <w:rPr>
          <w:rFonts w:ascii="Arial" w:hAnsi="Arial"/>
        </w:rPr>
        <w:t>Veillet</w:t>
      </w:r>
      <w:proofErr w:type="spellEnd"/>
      <w:r w:rsidRPr="00A75338">
        <w:rPr>
          <w:rFonts w:ascii="Arial" w:hAnsi="Arial"/>
        </w:rPr>
        <w:t>, D. Crabtree (San Francisco: ASP), 133</w:t>
      </w:r>
    </w:p>
    <w:p w:rsidR="00156C38" w:rsidRDefault="00156C38" w:rsidP="00156C38">
      <w:pPr>
        <w:pStyle w:val="Default"/>
        <w:rPr>
          <w:rFonts w:ascii="Arial" w:hAnsi="Arial"/>
        </w:rPr>
      </w:pPr>
    </w:p>
    <w:p w:rsidR="00156C38" w:rsidRDefault="00156C38" w:rsidP="00156C38">
      <w:pPr>
        <w:pStyle w:val="Default"/>
        <w:rPr>
          <w:rFonts w:ascii="Arial" w:hAnsi="Arial"/>
        </w:rPr>
      </w:pPr>
      <w:r>
        <w:rPr>
          <w:rFonts w:ascii="Arial" w:hAnsi="Arial"/>
        </w:rPr>
        <w:t xml:space="preserve">[6] </w:t>
      </w:r>
      <w:proofErr w:type="spellStart"/>
      <w:proofErr w:type="gramStart"/>
      <w:r>
        <w:rPr>
          <w:rStyle w:val="highlightedsearchterm"/>
        </w:rPr>
        <w:t>iDCI</w:t>
      </w:r>
      <w:proofErr w:type="spellEnd"/>
      <w:proofErr w:type="gramEnd"/>
      <w:r>
        <w:t xml:space="preserve">: Integrated Data Cache Initiative - High Level Requirements and Scope. </w:t>
      </w:r>
      <w:hyperlink r:id="rId14" w:history="1">
        <w:r w:rsidRPr="008432A8">
          <w:rPr>
            <w:rStyle w:val="Hyperlink"/>
          </w:rPr>
          <w:t>http://chive.tuc.noao.edu:8080/DPPDOCS/operations-documentation/software-system/application-components/noao-e2e/e2ev1.5/iDCI_project_definition.pdf</w:t>
        </w:r>
      </w:hyperlink>
    </w:p>
    <w:p w:rsidR="00F91FD2" w:rsidRDefault="00F91FD2" w:rsidP="001738CA">
      <w:pPr>
        <w:pStyle w:val="List"/>
        <w:sectPr w:rsidR="00F91FD2">
          <w:footnotePr>
            <w:pos w:val="beneathText"/>
          </w:footnotePr>
          <w:pgSz w:w="12523" w:h="15840"/>
          <w:pgMar w:top="1440" w:right="1800" w:bottom="1440" w:left="1800" w:gutter="0"/>
          <w:docGrid w:linePitch="360"/>
          <w:printerSettings r:id="rId15"/>
        </w:sectPr>
      </w:pPr>
    </w:p>
    <w:p w:rsidR="00F91FD2" w:rsidRDefault="00F91FD2" w:rsidP="00F91FD2">
      <w:pPr>
        <w:pStyle w:val="Heading1"/>
        <w:numPr>
          <w:numberingChange w:id="296" w:author="Michael Fitzpatrick" w:date="2011-11-20T14:35:00Z" w:original=""/>
        </w:numPr>
      </w:pPr>
      <w:bookmarkStart w:id="297" w:name="_Toc178312408"/>
      <w:r>
        <w:t xml:space="preserve">Appendix A: </w:t>
      </w:r>
      <w:proofErr w:type="spellStart"/>
      <w:r>
        <w:t>iSTB</w:t>
      </w:r>
      <w:proofErr w:type="spellEnd"/>
      <w:r>
        <w:t xml:space="preserve"> DTS requirements</w:t>
      </w:r>
      <w:bookmarkEnd w:id="297"/>
    </w:p>
    <w:p w:rsidR="00F91FD2" w:rsidRDefault="00F91FD2" w:rsidP="00F91FD2">
      <w:pPr>
        <w:pStyle w:val="Default"/>
      </w:pPr>
    </w:p>
    <w:p w:rsidR="00F91FD2" w:rsidRPr="00F91FD2" w:rsidRDefault="00F91FD2" w:rsidP="00F91FD2">
      <w:pPr>
        <w:pStyle w:val="Default"/>
        <w:rPr>
          <w:rFonts w:ascii="Arial" w:hAnsi="Arial"/>
        </w:rPr>
      </w:pPr>
      <w:r w:rsidRPr="00F91FD2">
        <w:rPr>
          <w:rFonts w:ascii="Arial" w:hAnsi="Arial"/>
        </w:rPr>
        <w:t>Client-side (SISPI/Image builder):</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1) SISPI calls (synchronously in the foreground):</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    /bits/bin/</w:t>
      </w:r>
      <w:proofErr w:type="spellStart"/>
      <w:r w:rsidRPr="00F91FD2">
        <w:rPr>
          <w:rFonts w:ascii="Arial" w:hAnsi="Arial"/>
        </w:rPr>
        <w:t>postproc</w:t>
      </w:r>
      <w:proofErr w:type="spellEnd"/>
      <w:r w:rsidRPr="00F91FD2">
        <w:rPr>
          <w:rFonts w:ascii="Arial" w:hAnsi="Arial"/>
        </w:rPr>
        <w:t xml:space="preserve"> &lt;pathname to file&gt; [perhaps other arguments]</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proofErr w:type="spellStart"/>
      <w:r w:rsidRPr="00F91FD2">
        <w:rPr>
          <w:rFonts w:ascii="Arial" w:hAnsi="Arial"/>
        </w:rPr>
        <w:t>Postproc</w:t>
      </w:r>
      <w:proofErr w:type="spellEnd"/>
      <w:r w:rsidRPr="00F91FD2">
        <w:rPr>
          <w:rFonts w:ascii="Arial" w:hAnsi="Arial"/>
        </w:rPr>
        <w:t xml:space="preserve"> is lightweight, quick, and guaranteed not to block.</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2) </w:t>
      </w:r>
      <w:proofErr w:type="spellStart"/>
      <w:r w:rsidRPr="00F91FD2">
        <w:rPr>
          <w:rFonts w:ascii="Arial" w:hAnsi="Arial"/>
        </w:rPr>
        <w:t>Postproc</w:t>
      </w:r>
      <w:proofErr w:type="spellEnd"/>
      <w:r w:rsidRPr="00F91FD2">
        <w:rPr>
          <w:rFonts w:ascii="Arial" w:hAnsi="Arial"/>
        </w:rPr>
        <w:t xml:space="preserve"> calls </w:t>
      </w:r>
      <w:proofErr w:type="spellStart"/>
      <w:r w:rsidRPr="00F91FD2">
        <w:rPr>
          <w:rFonts w:ascii="Arial" w:hAnsi="Arial"/>
        </w:rPr>
        <w:t>dtslogger</w:t>
      </w:r>
      <w:proofErr w:type="spellEnd"/>
      <w:r w:rsidRPr="00F91FD2">
        <w:rPr>
          <w:rFonts w:ascii="Arial" w:hAnsi="Arial"/>
        </w:rPr>
        <w:t xml:space="preserve"> and captures reliable (if arbitrarily delayed from shutter close) timestamp and calendar date.  Pathname and other metadata are passed downstream to local front-end queue (however implemented).</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3) Front-end queue (a FIFO that does indeed block as each entry pathname is processed) runs in the background asynchronously from the data acquisition/image builder workflow(s).  If there are multiple workflows and/or multiple SISPI/IB hosts we sort out what this means to sequencing later.  Various activities may be initiated from the queue, but basically it calls a script.</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4) The front-end script calls </w:t>
      </w:r>
      <w:proofErr w:type="spellStart"/>
      <w:r w:rsidRPr="00F91FD2">
        <w:rPr>
          <w:rFonts w:ascii="Arial" w:hAnsi="Arial"/>
        </w:rPr>
        <w:t>dtstracker</w:t>
      </w:r>
      <w:proofErr w:type="spellEnd"/>
      <w:r w:rsidRPr="00F91FD2">
        <w:rPr>
          <w:rFonts w:ascii="Arial" w:hAnsi="Arial"/>
        </w:rPr>
        <w:t xml:space="preserve"> (</w:t>
      </w:r>
      <w:commentRangeStart w:id="298"/>
      <w:r w:rsidRPr="00F91FD2">
        <w:rPr>
          <w:rFonts w:ascii="Arial" w:hAnsi="Arial"/>
        </w:rPr>
        <w:t>and might translate into FITS, compress, tee the data, etc, for other instruments</w:t>
      </w:r>
      <w:commentRangeEnd w:id="298"/>
      <w:r w:rsidR="00E12F1E">
        <w:rPr>
          <w:rStyle w:val="CommentReference"/>
          <w:rFonts w:ascii="Times New Roman" w:eastAsia="Times New Roman" w:hAnsi="Times New Roman"/>
          <w:vanish/>
          <w:color w:val="auto"/>
        </w:rPr>
        <w:commentReference w:id="298"/>
      </w:r>
      <w:r w:rsidRPr="00F91FD2">
        <w:rPr>
          <w:rFonts w:ascii="Arial" w:hAnsi="Arial"/>
        </w:rPr>
        <w:t xml:space="preserve">).  </w:t>
      </w:r>
      <w:proofErr w:type="spellStart"/>
      <w:r w:rsidRPr="00F91FD2">
        <w:rPr>
          <w:rFonts w:ascii="Arial" w:hAnsi="Arial"/>
        </w:rPr>
        <w:t>Dtstracker</w:t>
      </w:r>
      <w:proofErr w:type="spellEnd"/>
      <w:r w:rsidRPr="00F91FD2">
        <w:rPr>
          <w:rFonts w:ascii="Arial" w:hAnsi="Arial"/>
        </w:rPr>
        <w:t xml:space="preserve"> accepts the calendar date argument to tie it reliably to the log produced by </w:t>
      </w:r>
      <w:proofErr w:type="spellStart"/>
      <w:r w:rsidRPr="00F91FD2">
        <w:rPr>
          <w:rFonts w:ascii="Arial" w:hAnsi="Arial"/>
        </w:rPr>
        <w:t>dtslogger</w:t>
      </w:r>
      <w:proofErr w:type="spellEnd"/>
      <w:r w:rsidRPr="00F91FD2">
        <w:rPr>
          <w:rFonts w:ascii="Arial" w:hAnsi="Arial"/>
        </w:rPr>
        <w:t xml:space="preserve"> (since the front-end queue may run minutes, hours or days later than </w:t>
      </w:r>
      <w:proofErr w:type="spellStart"/>
      <w:r w:rsidRPr="00F91FD2">
        <w:rPr>
          <w:rFonts w:ascii="Arial" w:hAnsi="Arial"/>
        </w:rPr>
        <w:t>postproc</w:t>
      </w:r>
      <w:proofErr w:type="spellEnd"/>
      <w:r w:rsidRPr="00F91FD2">
        <w:rPr>
          <w:rFonts w:ascii="Arial" w:hAnsi="Arial"/>
        </w:rPr>
        <w:t>).  I suspect the multiple IB nodes will mount common partitions and the log files can be squirreled away in common.</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5) The front-end script then calls </w:t>
      </w:r>
      <w:proofErr w:type="spellStart"/>
      <w:r w:rsidRPr="00F91FD2">
        <w:rPr>
          <w:rFonts w:ascii="Arial" w:hAnsi="Arial"/>
        </w:rPr>
        <w:t>dtsq</w:t>
      </w:r>
      <w:proofErr w:type="spellEnd"/>
      <w:r w:rsidRPr="00F91FD2">
        <w:rPr>
          <w:rFonts w:ascii="Arial" w:hAnsi="Arial"/>
        </w:rPr>
        <w:t xml:space="preserve"> with various metadata arguments (host, account, calendar date, timestamp, etc).</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6) </w:t>
      </w:r>
      <w:proofErr w:type="spellStart"/>
      <w:r w:rsidRPr="00F91FD2">
        <w:rPr>
          <w:rFonts w:ascii="Arial" w:hAnsi="Arial"/>
        </w:rPr>
        <w:t>Dtsq</w:t>
      </w:r>
      <w:proofErr w:type="spellEnd"/>
      <w:r w:rsidRPr="00F91FD2">
        <w:rPr>
          <w:rFonts w:ascii="Arial" w:hAnsi="Arial"/>
        </w:rPr>
        <w:t xml:space="preserve"> does its </w:t>
      </w:r>
      <w:r w:rsidR="002607EF">
        <w:rPr>
          <w:rFonts w:ascii="Arial" w:hAnsi="Arial"/>
        </w:rPr>
        <w:t>business</w:t>
      </w:r>
      <w:r w:rsidRPr="00F91FD2">
        <w:rPr>
          <w:rFonts w:ascii="Arial" w:hAnsi="Arial"/>
        </w:rPr>
        <w:t xml:space="preserve">.  If the front-end queue relies on </w:t>
      </w:r>
      <w:proofErr w:type="spellStart"/>
      <w:r w:rsidRPr="00F91FD2">
        <w:rPr>
          <w:rFonts w:ascii="Arial" w:hAnsi="Arial"/>
        </w:rPr>
        <w:t>dtsq</w:t>
      </w:r>
      <w:proofErr w:type="spellEnd"/>
      <w:r w:rsidRPr="00F91FD2">
        <w:rPr>
          <w:rFonts w:ascii="Arial" w:hAnsi="Arial"/>
        </w:rPr>
        <w:t xml:space="preserve">, perhaps this is initiated earlier in some fashion.  I believe </w:t>
      </w:r>
      <w:proofErr w:type="spellStart"/>
      <w:r w:rsidRPr="00F91FD2">
        <w:rPr>
          <w:rFonts w:ascii="Arial" w:hAnsi="Arial"/>
        </w:rPr>
        <w:t>dtsq</w:t>
      </w:r>
      <w:proofErr w:type="spellEnd"/>
      <w:r w:rsidRPr="00F91FD2">
        <w:rPr>
          <w:rFonts w:ascii="Arial" w:hAnsi="Arial"/>
        </w:rPr>
        <w:t xml:space="preserve"> is lightweight, meaning I don't believe it copies the input file to a local spool directory (unlike </w:t>
      </w:r>
      <w:proofErr w:type="spellStart"/>
      <w:r w:rsidRPr="00F91FD2">
        <w:rPr>
          <w:rFonts w:ascii="Arial" w:hAnsi="Arial"/>
        </w:rPr>
        <w:t>lpr</w:t>
      </w:r>
      <w:proofErr w:type="spellEnd"/>
      <w:r w:rsidRPr="00F91FD2">
        <w:rPr>
          <w:rFonts w:ascii="Arial" w:hAnsi="Arial"/>
        </w:rPr>
        <w:t xml:space="preserve">).  </w:t>
      </w:r>
      <w:commentRangeStart w:id="299"/>
      <w:r w:rsidRPr="00F91FD2">
        <w:rPr>
          <w:rFonts w:ascii="Arial" w:hAnsi="Arial"/>
        </w:rPr>
        <w:t xml:space="preserve">Since </w:t>
      </w:r>
      <w:proofErr w:type="spellStart"/>
      <w:r w:rsidRPr="00F91FD2">
        <w:rPr>
          <w:rFonts w:ascii="Arial" w:hAnsi="Arial"/>
        </w:rPr>
        <w:t>DECam</w:t>
      </w:r>
      <w:proofErr w:type="spellEnd"/>
      <w:r w:rsidRPr="00F91FD2">
        <w:rPr>
          <w:rFonts w:ascii="Arial" w:hAnsi="Arial"/>
        </w:rPr>
        <w:t xml:space="preserve"> has a local three-day store</w:t>
      </w:r>
      <w:commentRangeEnd w:id="299"/>
      <w:r w:rsidR="00E12F1E">
        <w:rPr>
          <w:rStyle w:val="CommentReference"/>
          <w:rFonts w:ascii="Times New Roman" w:eastAsia="Times New Roman" w:hAnsi="Times New Roman"/>
          <w:vanish/>
          <w:color w:val="auto"/>
        </w:rPr>
        <w:commentReference w:id="299"/>
      </w:r>
      <w:r w:rsidRPr="00F91FD2">
        <w:rPr>
          <w:rFonts w:ascii="Arial" w:hAnsi="Arial"/>
        </w:rPr>
        <w:t>, this should not be a frequent issue, but will be with other instruments.  Observers often move, rename, delete, or modify-in-place the original camera files, sometimes automatically as data are taken.  Our goal is to capture the raw data, not a random observer's poorly conceived attempt at efficiency in bookkeeping.</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7) If the SISPI/IB architecture permits the initial </w:t>
      </w:r>
      <w:proofErr w:type="spellStart"/>
      <w:r w:rsidRPr="00F91FD2">
        <w:rPr>
          <w:rFonts w:ascii="Arial" w:hAnsi="Arial"/>
        </w:rPr>
        <w:t>postproc</w:t>
      </w:r>
      <w:proofErr w:type="spellEnd"/>
      <w:r w:rsidRPr="00F91FD2">
        <w:rPr>
          <w:rFonts w:ascii="Arial" w:hAnsi="Arial"/>
        </w:rPr>
        <w:t xml:space="preserve"> capture to be heavier weight (even for community data sets), we can perhaps forgo the </w:t>
      </w:r>
      <w:proofErr w:type="gramStart"/>
      <w:r w:rsidRPr="00F91FD2">
        <w:rPr>
          <w:rFonts w:ascii="Arial" w:hAnsi="Arial"/>
        </w:rPr>
        <w:t>front end</w:t>
      </w:r>
      <w:proofErr w:type="gramEnd"/>
      <w:r w:rsidRPr="00F91FD2">
        <w:rPr>
          <w:rFonts w:ascii="Arial" w:hAnsi="Arial"/>
        </w:rPr>
        <w:t xml:space="preserve"> queue.  In that case </w:t>
      </w:r>
      <w:proofErr w:type="spellStart"/>
      <w:r w:rsidRPr="00F91FD2">
        <w:rPr>
          <w:rFonts w:ascii="Arial" w:hAnsi="Arial"/>
        </w:rPr>
        <w:t>postproc</w:t>
      </w:r>
      <w:proofErr w:type="spellEnd"/>
      <w:r w:rsidRPr="00F91FD2">
        <w:rPr>
          <w:rFonts w:ascii="Arial" w:hAnsi="Arial"/>
        </w:rPr>
        <w:t xml:space="preserve"> will call both </w:t>
      </w:r>
      <w:proofErr w:type="spellStart"/>
      <w:r w:rsidRPr="00F91FD2">
        <w:rPr>
          <w:rFonts w:ascii="Arial" w:hAnsi="Arial"/>
        </w:rPr>
        <w:t>dtslogger</w:t>
      </w:r>
      <w:proofErr w:type="spellEnd"/>
      <w:r w:rsidRPr="00F91FD2">
        <w:rPr>
          <w:rFonts w:ascii="Arial" w:hAnsi="Arial"/>
        </w:rPr>
        <w:t xml:space="preserve"> and </w:t>
      </w:r>
      <w:proofErr w:type="spellStart"/>
      <w:r w:rsidRPr="00F91FD2">
        <w:rPr>
          <w:rFonts w:ascii="Arial" w:hAnsi="Arial"/>
        </w:rPr>
        <w:t>dtstracker</w:t>
      </w:r>
      <w:proofErr w:type="spellEnd"/>
      <w:r w:rsidRPr="00F91FD2">
        <w:rPr>
          <w:rFonts w:ascii="Arial" w:hAnsi="Arial"/>
        </w:rPr>
        <w:t xml:space="preserve">, capture the context metadata (including calendar date and timestamp) and call </w:t>
      </w:r>
      <w:proofErr w:type="spellStart"/>
      <w:r w:rsidRPr="00F91FD2">
        <w:rPr>
          <w:rFonts w:ascii="Arial" w:hAnsi="Arial"/>
        </w:rPr>
        <w:t>dtsq</w:t>
      </w:r>
      <w:proofErr w:type="spellEnd"/>
      <w:r w:rsidRPr="00F91FD2">
        <w:rPr>
          <w:rFonts w:ascii="Arial" w:hAnsi="Arial"/>
        </w:rPr>
        <w:t xml:space="preserve"> directly and synchronously.  This is likely plan A until we learn otherwise about the rotating pool of IB nodes.</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    a) SISPI/IB will still call </w:t>
      </w:r>
      <w:proofErr w:type="spellStart"/>
      <w:r w:rsidRPr="00F91FD2">
        <w:rPr>
          <w:rFonts w:ascii="Arial" w:hAnsi="Arial"/>
        </w:rPr>
        <w:t>postproc</w:t>
      </w:r>
      <w:proofErr w:type="spellEnd"/>
      <w:r w:rsidRPr="00F91FD2">
        <w:rPr>
          <w:rFonts w:ascii="Arial" w:hAnsi="Arial"/>
        </w:rPr>
        <w:t xml:space="preserve"> in the foreground (waiting for completion)</w:t>
      </w:r>
    </w:p>
    <w:p w:rsidR="00F91FD2" w:rsidRPr="00F91FD2" w:rsidRDefault="00F91FD2" w:rsidP="00F91FD2">
      <w:pPr>
        <w:pStyle w:val="Default"/>
        <w:rPr>
          <w:rFonts w:ascii="Arial" w:hAnsi="Arial"/>
        </w:rPr>
      </w:pPr>
      <w:r w:rsidRPr="00F91FD2">
        <w:rPr>
          <w:rFonts w:ascii="Arial" w:hAnsi="Arial"/>
        </w:rPr>
        <w:t xml:space="preserve">    b) </w:t>
      </w:r>
      <w:proofErr w:type="gramStart"/>
      <w:r w:rsidRPr="00F91FD2">
        <w:rPr>
          <w:rFonts w:ascii="Arial" w:hAnsi="Arial"/>
        </w:rPr>
        <w:t>we</w:t>
      </w:r>
      <w:proofErr w:type="gramEnd"/>
      <w:r w:rsidRPr="00F91FD2">
        <w:rPr>
          <w:rFonts w:ascii="Arial" w:hAnsi="Arial"/>
        </w:rPr>
        <w:t xml:space="preserve"> will still have to handle the multiple IB instances</w:t>
      </w:r>
    </w:p>
    <w:p w:rsidR="00F91FD2" w:rsidRPr="00F91FD2" w:rsidRDefault="00F91FD2" w:rsidP="00F91FD2">
      <w:pPr>
        <w:pStyle w:val="Default"/>
        <w:rPr>
          <w:rFonts w:ascii="Arial" w:hAnsi="Arial"/>
        </w:rPr>
      </w:pPr>
      <w:r w:rsidRPr="00F91FD2">
        <w:rPr>
          <w:rFonts w:ascii="Arial" w:hAnsi="Arial"/>
        </w:rPr>
        <w:t xml:space="preserve">    c) </w:t>
      </w:r>
      <w:proofErr w:type="gramStart"/>
      <w:r w:rsidRPr="00F91FD2">
        <w:rPr>
          <w:rFonts w:ascii="Arial" w:hAnsi="Arial"/>
        </w:rPr>
        <w:t>the</w:t>
      </w:r>
      <w:proofErr w:type="gramEnd"/>
      <w:r w:rsidRPr="00F91FD2">
        <w:rPr>
          <w:rFonts w:ascii="Arial" w:hAnsi="Arial"/>
        </w:rPr>
        <w:t xml:space="preserve"> issues in #6 will still apply - as it would even if </w:t>
      </w:r>
      <w:proofErr w:type="spellStart"/>
      <w:r w:rsidRPr="00F91FD2">
        <w:rPr>
          <w:rFonts w:ascii="Arial" w:hAnsi="Arial"/>
        </w:rPr>
        <w:t>dtsq</w:t>
      </w:r>
      <w:proofErr w:type="spellEnd"/>
      <w:r w:rsidRPr="00F91FD2">
        <w:rPr>
          <w:rFonts w:ascii="Arial" w:hAnsi="Arial"/>
        </w:rPr>
        <w:t xml:space="preserve"> is called directly - presumably this is mitigated (for </w:t>
      </w:r>
      <w:proofErr w:type="spellStart"/>
      <w:r w:rsidRPr="00F91FD2">
        <w:rPr>
          <w:rFonts w:ascii="Arial" w:hAnsi="Arial"/>
        </w:rPr>
        <w:t>DECam</w:t>
      </w:r>
      <w:proofErr w:type="spellEnd"/>
      <w:r w:rsidRPr="00F91FD2">
        <w:rPr>
          <w:rFonts w:ascii="Arial" w:hAnsi="Arial"/>
        </w:rPr>
        <w:t xml:space="preserve"> only) by the delivery receipt handshake with downstream server(s)</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8) </w:t>
      </w:r>
      <w:proofErr w:type="spellStart"/>
      <w:r w:rsidRPr="00F91FD2">
        <w:rPr>
          <w:rFonts w:ascii="Arial" w:hAnsi="Arial"/>
        </w:rPr>
        <w:t>Dtsq</w:t>
      </w:r>
      <w:proofErr w:type="spellEnd"/>
      <w:r w:rsidRPr="00F91FD2">
        <w:rPr>
          <w:rFonts w:ascii="Arial" w:hAnsi="Arial"/>
        </w:rPr>
        <w:t xml:space="preserve"> will arrange for data to appear on the mountain cache in the appropriate DTS spool directory.  It will trigger the ingest command (a script I gather?)</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Server-side (mountain cache):</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9) The DTS ingest script will call a modified version of the </w:t>
      </w:r>
      <w:proofErr w:type="spellStart"/>
      <w:r w:rsidRPr="00F91FD2">
        <w:rPr>
          <w:rFonts w:ascii="Arial" w:hAnsi="Arial"/>
        </w:rPr>
        <w:t>iSTB</w:t>
      </w:r>
      <w:proofErr w:type="spellEnd"/>
      <w:r w:rsidRPr="00F91FD2">
        <w:rPr>
          <w:rFonts w:ascii="Arial" w:hAnsi="Arial"/>
        </w:rPr>
        <w:t xml:space="preserve"> daemon.  </w:t>
      </w:r>
      <w:proofErr w:type="gramStart"/>
      <w:r w:rsidRPr="00F91FD2">
        <w:rPr>
          <w:rFonts w:ascii="Arial" w:hAnsi="Arial"/>
        </w:rPr>
        <w:t>Since concurrency protection is not supplied by the environment</w:t>
      </w:r>
      <w:proofErr w:type="gramEnd"/>
      <w:r w:rsidRPr="00F91FD2">
        <w:rPr>
          <w:rFonts w:ascii="Arial" w:hAnsi="Arial"/>
        </w:rPr>
        <w:t xml:space="preserve"> (unlike </w:t>
      </w:r>
      <w:proofErr w:type="spellStart"/>
      <w:r w:rsidRPr="00F91FD2">
        <w:rPr>
          <w:rFonts w:ascii="Arial" w:hAnsi="Arial"/>
        </w:rPr>
        <w:t>lpd</w:t>
      </w:r>
      <w:proofErr w:type="spellEnd"/>
      <w:r w:rsidRPr="00F91FD2">
        <w:rPr>
          <w:rFonts w:ascii="Arial" w:hAnsi="Arial"/>
        </w:rPr>
        <w:t xml:space="preserve">), I will need to implement some semaphore or lock file.  The original tape-based STB </w:t>
      </w:r>
      <w:proofErr w:type="spellStart"/>
      <w:r w:rsidRPr="00F91FD2">
        <w:rPr>
          <w:rFonts w:ascii="Arial" w:hAnsi="Arial"/>
        </w:rPr>
        <w:t>bitmon</w:t>
      </w:r>
      <w:proofErr w:type="spellEnd"/>
      <w:r w:rsidRPr="00F91FD2">
        <w:rPr>
          <w:rFonts w:ascii="Arial" w:hAnsi="Arial"/>
        </w:rPr>
        <w:t xml:space="preserve"> program (similar to </w:t>
      </w:r>
      <w:proofErr w:type="spellStart"/>
      <w:r w:rsidRPr="00F91FD2">
        <w:rPr>
          <w:rFonts w:ascii="Arial" w:hAnsi="Arial"/>
        </w:rPr>
        <w:t>lpc</w:t>
      </w:r>
      <w:proofErr w:type="spellEnd"/>
      <w:r w:rsidRPr="00F91FD2">
        <w:rPr>
          <w:rFonts w:ascii="Arial" w:hAnsi="Arial"/>
        </w:rPr>
        <w:t>) had a lock file to prevent simultaneous attempts to swap tapes, etc.  ICE also has a lock file.  Similar will probably suffice here.</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10) The new </w:t>
      </w:r>
      <w:proofErr w:type="spellStart"/>
      <w:r w:rsidRPr="00F91FD2">
        <w:rPr>
          <w:rFonts w:ascii="Arial" w:hAnsi="Arial"/>
        </w:rPr>
        <w:t>iSTB</w:t>
      </w:r>
      <w:proofErr w:type="spellEnd"/>
      <w:r w:rsidRPr="00F91FD2">
        <w:rPr>
          <w:rFonts w:ascii="Arial" w:hAnsi="Arial"/>
        </w:rPr>
        <w:t xml:space="preserve"> [</w:t>
      </w:r>
      <w:proofErr w:type="spellStart"/>
      <w:r w:rsidRPr="00F91FD2">
        <w:rPr>
          <w:rFonts w:ascii="Arial" w:hAnsi="Arial"/>
        </w:rPr>
        <w:t>filter|command|task</w:t>
      </w:r>
      <w:proofErr w:type="spellEnd"/>
      <w:r w:rsidRPr="00F91FD2">
        <w:rPr>
          <w:rFonts w:ascii="Arial" w:hAnsi="Arial"/>
        </w:rPr>
        <w:t xml:space="preserve">] will need to be modified to accept arguments as provided by DTS.  </w:t>
      </w:r>
      <w:commentRangeStart w:id="300"/>
      <w:r w:rsidRPr="00F91FD2">
        <w:rPr>
          <w:rFonts w:ascii="Arial" w:hAnsi="Arial"/>
        </w:rPr>
        <w:t>We'll need to know how that works.</w:t>
      </w:r>
      <w:commentRangeEnd w:id="300"/>
      <w:r w:rsidR="003A53B7">
        <w:rPr>
          <w:rStyle w:val="CommentReference"/>
          <w:rFonts w:ascii="Times New Roman" w:eastAsia="Times New Roman" w:hAnsi="Times New Roman"/>
          <w:vanish/>
          <w:color w:val="auto"/>
        </w:rPr>
        <w:commentReference w:id="300"/>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11) </w:t>
      </w:r>
      <w:proofErr w:type="spellStart"/>
      <w:proofErr w:type="gramStart"/>
      <w:r w:rsidRPr="00F91FD2">
        <w:rPr>
          <w:rFonts w:ascii="Arial" w:hAnsi="Arial"/>
        </w:rPr>
        <w:t>iSTB</w:t>
      </w:r>
      <w:proofErr w:type="spellEnd"/>
      <w:proofErr w:type="gramEnd"/>
      <w:r w:rsidRPr="00F91FD2">
        <w:rPr>
          <w:rFonts w:ascii="Arial" w:hAnsi="Arial"/>
        </w:rPr>
        <w:t xml:space="preserve"> will read from the DTS spool directory, </w:t>
      </w:r>
      <w:commentRangeStart w:id="301"/>
      <w:r w:rsidRPr="00F91FD2">
        <w:rPr>
          <w:rFonts w:ascii="Arial" w:hAnsi="Arial"/>
        </w:rPr>
        <w:t>blocking that thread and all other ingest script instances on other threads</w:t>
      </w:r>
      <w:commentRangeEnd w:id="301"/>
      <w:r w:rsidR="003A53B7">
        <w:rPr>
          <w:rStyle w:val="CommentReference"/>
          <w:rFonts w:ascii="Times New Roman" w:eastAsia="Times New Roman" w:hAnsi="Times New Roman"/>
          <w:vanish/>
          <w:color w:val="auto"/>
        </w:rPr>
        <w:commentReference w:id="301"/>
      </w:r>
      <w:r w:rsidRPr="00F91FD2">
        <w:rPr>
          <w:rFonts w:ascii="Arial" w:hAnsi="Arial"/>
        </w:rPr>
        <w:t xml:space="preserve">.  </w:t>
      </w:r>
      <w:proofErr w:type="spellStart"/>
      <w:proofErr w:type="gramStart"/>
      <w:r w:rsidRPr="00F91FD2">
        <w:rPr>
          <w:rFonts w:ascii="Arial" w:hAnsi="Arial"/>
        </w:rPr>
        <w:t>iSTB</w:t>
      </w:r>
      <w:proofErr w:type="spellEnd"/>
      <w:proofErr w:type="gramEnd"/>
      <w:r w:rsidRPr="00F91FD2">
        <w:rPr>
          <w:rFonts w:ascii="Arial" w:hAnsi="Arial"/>
        </w:rPr>
        <w:t xml:space="preserve"> will write to the </w:t>
      </w:r>
      <w:commentRangeStart w:id="302"/>
      <w:r w:rsidRPr="00F91FD2">
        <w:rPr>
          <w:rFonts w:ascii="Arial" w:hAnsi="Arial"/>
        </w:rPr>
        <w:t>same hierarchy as currently</w:t>
      </w:r>
      <w:commentRangeEnd w:id="302"/>
      <w:r w:rsidR="003A53B7">
        <w:rPr>
          <w:rStyle w:val="CommentReference"/>
          <w:rFonts w:ascii="Times New Roman" w:eastAsia="Times New Roman" w:hAnsi="Times New Roman"/>
          <w:vanish/>
          <w:color w:val="auto"/>
        </w:rPr>
        <w:commentReference w:id="302"/>
      </w:r>
      <w:r w:rsidRPr="00F91FD2">
        <w:rPr>
          <w:rFonts w:ascii="Arial" w:hAnsi="Arial"/>
        </w:rPr>
        <w:t>.  Too much Ops and archive functionality relies on this.</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12) After </w:t>
      </w:r>
      <w:proofErr w:type="spellStart"/>
      <w:r w:rsidRPr="00F91FD2">
        <w:rPr>
          <w:rFonts w:ascii="Arial" w:hAnsi="Arial"/>
        </w:rPr>
        <w:t>iSTB</w:t>
      </w:r>
      <w:proofErr w:type="spellEnd"/>
      <w:r w:rsidRPr="00F91FD2">
        <w:rPr>
          <w:rFonts w:ascii="Arial" w:hAnsi="Arial"/>
        </w:rPr>
        <w:t xml:space="preserve"> successfully creates the new file (the first archival copy), it will run a script as currently to perform any utility chores (</w:t>
      </w:r>
      <w:proofErr w:type="spellStart"/>
      <w:r w:rsidRPr="00F91FD2">
        <w:rPr>
          <w:rFonts w:ascii="Arial" w:hAnsi="Arial"/>
        </w:rPr>
        <w:t>eg</w:t>
      </w:r>
      <w:proofErr w:type="spellEnd"/>
      <w:r w:rsidRPr="00F91FD2">
        <w:rPr>
          <w:rFonts w:ascii="Arial" w:hAnsi="Arial"/>
        </w:rPr>
        <w:t>, compression for non-</w:t>
      </w:r>
      <w:proofErr w:type="spellStart"/>
      <w:r w:rsidRPr="00F91FD2">
        <w:rPr>
          <w:rFonts w:ascii="Arial" w:hAnsi="Arial"/>
        </w:rPr>
        <w:t>DECam</w:t>
      </w:r>
      <w:proofErr w:type="spellEnd"/>
      <w:r w:rsidRPr="00F91FD2">
        <w:rPr>
          <w:rFonts w:ascii="Arial" w:hAnsi="Arial"/>
        </w:rPr>
        <w:t xml:space="preserve"> instruments).  This will likely be a no-op for </w:t>
      </w:r>
      <w:proofErr w:type="spellStart"/>
      <w:r w:rsidRPr="00F91FD2">
        <w:rPr>
          <w:rFonts w:ascii="Arial" w:hAnsi="Arial"/>
        </w:rPr>
        <w:t>DECam</w:t>
      </w:r>
      <w:proofErr w:type="spellEnd"/>
      <w:r w:rsidRPr="00F91FD2">
        <w:rPr>
          <w:rFonts w:ascii="Arial" w:hAnsi="Arial"/>
        </w:rPr>
        <w:t>.</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13) The final action of </w:t>
      </w:r>
      <w:proofErr w:type="spellStart"/>
      <w:r w:rsidRPr="00F91FD2">
        <w:rPr>
          <w:rFonts w:ascii="Arial" w:hAnsi="Arial"/>
        </w:rPr>
        <w:t>iSTB</w:t>
      </w:r>
      <w:proofErr w:type="spellEnd"/>
      <w:r w:rsidRPr="00F91FD2">
        <w:rPr>
          <w:rFonts w:ascii="Arial" w:hAnsi="Arial"/>
        </w:rPr>
        <w:t xml:space="preserve"> will be to delete the original input spool file and replace it by a </w:t>
      </w:r>
      <w:proofErr w:type="spellStart"/>
      <w:r w:rsidRPr="00F91FD2">
        <w:rPr>
          <w:rFonts w:ascii="Arial" w:hAnsi="Arial"/>
        </w:rPr>
        <w:t>symlink</w:t>
      </w:r>
      <w:proofErr w:type="spellEnd"/>
      <w:r w:rsidRPr="00F91FD2">
        <w:rPr>
          <w:rFonts w:ascii="Arial" w:hAnsi="Arial"/>
        </w:rPr>
        <w:t xml:space="preserve"> to the output file.  This </w:t>
      </w:r>
      <w:proofErr w:type="spellStart"/>
      <w:r w:rsidRPr="00F91FD2">
        <w:rPr>
          <w:rFonts w:ascii="Arial" w:hAnsi="Arial"/>
        </w:rPr>
        <w:t>symlink</w:t>
      </w:r>
      <w:proofErr w:type="spellEnd"/>
      <w:r w:rsidRPr="00F91FD2">
        <w:rPr>
          <w:rFonts w:ascii="Arial" w:hAnsi="Arial"/>
        </w:rPr>
        <w:t xml:space="preserve"> will likely be renamed to the </w:t>
      </w:r>
      <w:proofErr w:type="spellStart"/>
      <w:r w:rsidRPr="00F91FD2">
        <w:rPr>
          <w:rFonts w:ascii="Arial" w:hAnsi="Arial"/>
        </w:rPr>
        <w:t>iSTB</w:t>
      </w:r>
      <w:proofErr w:type="spellEnd"/>
      <w:r w:rsidRPr="00F91FD2">
        <w:rPr>
          <w:rFonts w:ascii="Arial" w:hAnsi="Arial"/>
        </w:rPr>
        <w:t xml:space="preserve"> serial number standard we currently use, thus using the mechanism Mike was discussing.</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14) </w:t>
      </w:r>
      <w:proofErr w:type="spellStart"/>
      <w:proofErr w:type="gramStart"/>
      <w:r w:rsidRPr="00F91FD2">
        <w:rPr>
          <w:rFonts w:ascii="Arial" w:hAnsi="Arial"/>
        </w:rPr>
        <w:t>iSTB</w:t>
      </w:r>
      <w:proofErr w:type="spellEnd"/>
      <w:proofErr w:type="gramEnd"/>
      <w:r w:rsidRPr="00F91FD2">
        <w:rPr>
          <w:rFonts w:ascii="Arial" w:hAnsi="Arial"/>
        </w:rPr>
        <w:t xml:space="preserve"> will exit with the appropriate status.  We'll need to work out the options.  Mostly need something that says ok - </w:t>
      </w:r>
      <w:proofErr w:type="gramStart"/>
      <w:r w:rsidRPr="00F91FD2">
        <w:rPr>
          <w:rFonts w:ascii="Arial" w:hAnsi="Arial"/>
        </w:rPr>
        <w:t>proceed</w:t>
      </w:r>
      <w:proofErr w:type="gramEnd"/>
      <w:r w:rsidRPr="00F91FD2">
        <w:rPr>
          <w:rFonts w:ascii="Arial" w:hAnsi="Arial"/>
        </w:rPr>
        <w:t xml:space="preserve"> or not ok - discard the spool file.  Perhaps also halt the queue, since this is the current paradigm, but perhaps DTS provides a more coherent way to manage the queue.  The point is that </w:t>
      </w:r>
      <w:proofErr w:type="spellStart"/>
      <w:r w:rsidRPr="00F91FD2">
        <w:rPr>
          <w:rFonts w:ascii="Arial" w:hAnsi="Arial"/>
        </w:rPr>
        <w:t>iSTB</w:t>
      </w:r>
      <w:proofErr w:type="spellEnd"/>
      <w:r w:rsidRPr="00F91FD2">
        <w:rPr>
          <w:rFonts w:ascii="Arial" w:hAnsi="Arial"/>
        </w:rPr>
        <w:t xml:space="preserve"> will detect various error conditions (missing telescope schedule, etc) </w:t>
      </w:r>
      <w:commentRangeStart w:id="303"/>
      <w:r w:rsidRPr="00F91FD2">
        <w:rPr>
          <w:rFonts w:ascii="Arial" w:hAnsi="Arial"/>
        </w:rPr>
        <w:t>and will need to halt ingest processing while permitting the network transport to continue for subsequent files.</w:t>
      </w:r>
      <w:commentRangeEnd w:id="303"/>
      <w:r w:rsidR="003A53B7">
        <w:rPr>
          <w:rStyle w:val="CommentReference"/>
          <w:rFonts w:ascii="Times New Roman" w:eastAsia="Times New Roman" w:hAnsi="Times New Roman"/>
          <w:vanish/>
          <w:color w:val="auto"/>
        </w:rPr>
        <w:commentReference w:id="303"/>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15) DTS will continue with whatever that thread does.  </w:t>
      </w:r>
      <w:commentRangeStart w:id="304"/>
      <w:r w:rsidRPr="00F91FD2">
        <w:rPr>
          <w:rFonts w:ascii="Arial" w:hAnsi="Arial"/>
        </w:rPr>
        <w:t xml:space="preserve">The next blocked ingest script will awaken - likely this requires additional thought.  </w:t>
      </w:r>
      <w:commentRangeEnd w:id="304"/>
      <w:r w:rsidR="003A53B7">
        <w:rPr>
          <w:rStyle w:val="CommentReference"/>
          <w:rFonts w:ascii="Times New Roman" w:eastAsia="Times New Roman" w:hAnsi="Times New Roman"/>
          <w:vanish/>
          <w:color w:val="auto"/>
        </w:rPr>
        <w:commentReference w:id="304"/>
      </w:r>
      <w:r w:rsidRPr="00F91FD2">
        <w:rPr>
          <w:rFonts w:ascii="Arial" w:hAnsi="Arial"/>
        </w:rPr>
        <w:t>If the queue drains, no busy waiting should result.</w:t>
      </w:r>
    </w:p>
    <w:p w:rsidR="00F91FD2" w:rsidRPr="00F91FD2" w:rsidRDefault="00F91FD2" w:rsidP="00F91FD2">
      <w:pPr>
        <w:pStyle w:val="Default"/>
        <w:rPr>
          <w:rFonts w:ascii="Arial" w:hAnsi="Arial"/>
        </w:rPr>
      </w:pPr>
    </w:p>
    <w:p w:rsidR="00F91FD2" w:rsidRPr="00F91FD2" w:rsidRDefault="00F91FD2" w:rsidP="00F91FD2">
      <w:pPr>
        <w:pStyle w:val="Default"/>
        <w:rPr>
          <w:rFonts w:ascii="Arial" w:hAnsi="Arial"/>
        </w:rPr>
      </w:pPr>
      <w:r w:rsidRPr="00F91FD2">
        <w:rPr>
          <w:rFonts w:ascii="Arial" w:hAnsi="Arial"/>
        </w:rPr>
        <w:t xml:space="preserve">16) Data will be retired from the caches using some automatic script or manual procedure that Ops will have to sort out.  Presumably DTS will manage the spool directory links using its own heuristics.  Perhaps Ops can simply build on this and delete the file pointed at by the </w:t>
      </w:r>
      <w:proofErr w:type="spellStart"/>
      <w:r w:rsidRPr="00F91FD2">
        <w:rPr>
          <w:rFonts w:ascii="Arial" w:hAnsi="Arial"/>
        </w:rPr>
        <w:t>symlink</w:t>
      </w:r>
      <w:proofErr w:type="spellEnd"/>
      <w:r w:rsidRPr="00F91FD2">
        <w:rPr>
          <w:rFonts w:ascii="Arial" w:hAnsi="Arial"/>
        </w:rPr>
        <w:t xml:space="preserve"> before deleting the </w:t>
      </w:r>
      <w:proofErr w:type="spellStart"/>
      <w:r w:rsidRPr="00F91FD2">
        <w:rPr>
          <w:rFonts w:ascii="Arial" w:hAnsi="Arial"/>
        </w:rPr>
        <w:t>symlink</w:t>
      </w:r>
      <w:proofErr w:type="spellEnd"/>
      <w:r w:rsidRPr="00F91FD2">
        <w:rPr>
          <w:rFonts w:ascii="Arial" w:hAnsi="Arial"/>
        </w:rPr>
        <w:t>.  I suspect we'll need to play with it to sort out the appropriate behavior.</w:t>
      </w:r>
    </w:p>
    <w:p w:rsidR="00F91FD2" w:rsidRPr="00F91FD2" w:rsidRDefault="00F91FD2" w:rsidP="00F91FD2">
      <w:pPr>
        <w:pStyle w:val="Default"/>
        <w:rPr>
          <w:rFonts w:ascii="Arial" w:hAnsi="Arial"/>
        </w:rPr>
      </w:pPr>
    </w:p>
    <w:p w:rsidR="001738CA" w:rsidRPr="00F91FD2" w:rsidRDefault="00F91FD2" w:rsidP="00F91FD2">
      <w:pPr>
        <w:pStyle w:val="Default"/>
        <w:rPr>
          <w:rFonts w:ascii="Arial" w:hAnsi="Arial"/>
        </w:rPr>
        <w:sectPr w:rsidR="001738CA" w:rsidRPr="00F91FD2">
          <w:footnotePr>
            <w:pos w:val="beneathText"/>
          </w:footnotePr>
          <w:pgSz w:w="12523" w:h="15840"/>
          <w:pgMar w:top="1440" w:right="1800" w:bottom="1440" w:left="1800" w:gutter="0"/>
          <w:docGrid w:linePitch="360"/>
          <w:printerSettings r:id="rId16"/>
        </w:sectPr>
      </w:pPr>
      <w:r w:rsidRPr="00F91FD2">
        <w:rPr>
          <w:rFonts w:ascii="Arial" w:hAnsi="Arial"/>
        </w:rPr>
        <w:t xml:space="preserve">17) One issue we haven't discussed is account management.  This may well differ from the </w:t>
      </w:r>
      <w:proofErr w:type="spellStart"/>
      <w:r w:rsidRPr="00F91FD2">
        <w:rPr>
          <w:rFonts w:ascii="Arial" w:hAnsi="Arial"/>
        </w:rPr>
        <w:t>DCI's</w:t>
      </w:r>
      <w:proofErr w:type="spellEnd"/>
      <w:r w:rsidRPr="00F91FD2">
        <w:rPr>
          <w:rFonts w:ascii="Arial" w:hAnsi="Arial"/>
        </w:rPr>
        <w:t xml:space="preserve"> group management scheme, but Ops procedures make some basic assumptions about the cache account owning data, for instance.  I also always log into the instrument computers as bits, precisely so I don't have write permission on spool directories, log files, etc.  We run other commands (</w:t>
      </w:r>
      <w:proofErr w:type="spellStart"/>
      <w:r w:rsidRPr="00F91FD2">
        <w:rPr>
          <w:rFonts w:ascii="Arial" w:hAnsi="Arial"/>
        </w:rPr>
        <w:t>eg</w:t>
      </w:r>
      <w:proofErr w:type="spellEnd"/>
      <w:r w:rsidRPr="00F91FD2">
        <w:rPr>
          <w:rFonts w:ascii="Arial" w:hAnsi="Arial"/>
        </w:rPr>
        <w:t xml:space="preserve">, md5checker) as </w:t>
      </w:r>
      <w:proofErr w:type="spellStart"/>
      <w:r w:rsidRPr="00F91FD2">
        <w:rPr>
          <w:rFonts w:ascii="Arial" w:hAnsi="Arial"/>
        </w:rPr>
        <w:t>opsmon</w:t>
      </w:r>
      <w:proofErr w:type="spellEnd"/>
      <w:r w:rsidRPr="00F91FD2">
        <w:rPr>
          <w:rFonts w:ascii="Arial" w:hAnsi="Arial"/>
        </w:rPr>
        <w:t>, and so forth</w:t>
      </w:r>
      <w:commentRangeStart w:id="305"/>
      <w:r w:rsidRPr="00F91FD2">
        <w:rPr>
          <w:rFonts w:ascii="Arial" w:hAnsi="Arial"/>
        </w:rPr>
        <w:t xml:space="preserve">.  At any rate it should not be presumed that data ownership is </w:t>
      </w:r>
      <w:proofErr w:type="gramStart"/>
      <w:r w:rsidRPr="00F91FD2">
        <w:rPr>
          <w:rFonts w:ascii="Arial" w:hAnsi="Arial"/>
        </w:rPr>
        <w:t>a</w:t>
      </w:r>
      <w:proofErr w:type="gramEnd"/>
      <w:r w:rsidRPr="00F91FD2">
        <w:rPr>
          <w:rFonts w:ascii="Arial" w:hAnsi="Arial"/>
        </w:rPr>
        <w:t xml:space="preserve"> free parameter and we'll need to know what DTS assumes about this</w:t>
      </w:r>
      <w:r w:rsidR="002607EF">
        <w:rPr>
          <w:rFonts w:ascii="Arial" w:hAnsi="Arial"/>
        </w:rPr>
        <w:t>.</w:t>
      </w:r>
      <w:commentRangeEnd w:id="305"/>
      <w:r w:rsidR="003A53A7">
        <w:rPr>
          <w:rStyle w:val="CommentReference"/>
          <w:rFonts w:ascii="Times New Roman" w:eastAsia="Times New Roman" w:hAnsi="Times New Roman"/>
          <w:vanish/>
          <w:color w:val="auto"/>
        </w:rPr>
        <w:commentReference w:id="305"/>
      </w:r>
    </w:p>
    <w:p w:rsidR="00BC7316" w:rsidRPr="00BF76F1" w:rsidRDefault="00BC7316">
      <w:pPr>
        <w:pStyle w:val="Default"/>
        <w:rPr>
          <w:rFonts w:ascii="Arial" w:hAnsi="Arial"/>
        </w:rPr>
      </w:pPr>
    </w:p>
    <w:sectPr w:rsidR="00BC7316" w:rsidRPr="00BF76F1" w:rsidSect="007522DF">
      <w:footnotePr>
        <w:pos w:val="beneathText"/>
      </w:footnotePr>
      <w:pgSz w:w="12523" w:h="15840"/>
      <w:pgMar w:top="1440" w:right="1800" w:bottom="1440" w:left="1800" w:gutter="0"/>
      <w:docGrid w:linePitch="360"/>
      <w:printerSettings r:id="rId17"/>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3" w:author="Michael Fitzpatrick" w:date="2011-11-20T22:01:00Z" w:initials="MF">
    <w:p w:rsidR="003A53B7" w:rsidRDefault="003A53B7">
      <w:pPr>
        <w:pStyle w:val="CommentText"/>
      </w:pPr>
      <w:r>
        <w:rPr>
          <w:rStyle w:val="CommentReference"/>
        </w:rPr>
        <w:annotationRef/>
      </w:r>
      <w:r>
        <w:t>For clarity:  The IB will be submitting FITS files for archiving, however the SISPI system itself may be submitting other file types directly (e.g. a “Manifest” file, DB backups, etc).  Is the ‘</w:t>
      </w:r>
      <w:proofErr w:type="spellStart"/>
      <w:r>
        <w:t>postproc</w:t>
      </w:r>
      <w:proofErr w:type="spellEnd"/>
      <w:r>
        <w:t xml:space="preserve">’ only </w:t>
      </w:r>
      <w:proofErr w:type="spellStart"/>
      <w:r>
        <w:t>req’d</w:t>
      </w:r>
      <w:proofErr w:type="spellEnd"/>
      <w:r>
        <w:t xml:space="preserve"> for files we intend to archive/track or everything DES wants to send?  If we don’t archive it, will the delivery app just not submit it?</w:t>
      </w:r>
    </w:p>
  </w:comment>
  <w:comment w:id="179" w:author="Michael Fitzpatrick" w:date="2011-11-20T17:00:00Z" w:initials="MF">
    <w:p w:rsidR="003A53B7" w:rsidRDefault="003A53B7">
      <w:pPr>
        <w:pStyle w:val="CommentText"/>
      </w:pPr>
      <w:r>
        <w:rPr>
          <w:rStyle w:val="CommentReference"/>
        </w:rPr>
        <w:annotationRef/>
      </w:r>
      <w:r>
        <w:t>Why is this a requirement?  The SISPI Image Builder will be submitting images whenever a new file is ready, why does one image block the acceptance of following images/files from the queue?</w:t>
      </w:r>
    </w:p>
  </w:comment>
  <w:comment w:id="180" w:author="Michael Fitzpatrick" w:date="2011-11-20T17:01:00Z" w:initials="MF">
    <w:p w:rsidR="003A53B7" w:rsidRDefault="003A53B7">
      <w:pPr>
        <w:pStyle w:val="CommentText"/>
      </w:pPr>
      <w:r>
        <w:rPr>
          <w:rStyle w:val="CommentReference"/>
        </w:rPr>
        <w:annotationRef/>
      </w:r>
      <w:r>
        <w:t>This means either a scratch area for the working image, or the DTS spool directory itself, right?</w:t>
      </w:r>
    </w:p>
  </w:comment>
  <w:comment w:id="197" w:author="Michael Fitzpatrick" w:date="2011-11-20T17:07:00Z" w:initials="MF">
    <w:p w:rsidR="003A53B7" w:rsidRDefault="003A53B7">
      <w:pPr>
        <w:pStyle w:val="CommentText"/>
      </w:pPr>
      <w:r>
        <w:rPr>
          <w:rStyle w:val="CommentReference"/>
        </w:rPr>
        <w:annotationRef/>
      </w:r>
      <w:r>
        <w:t>Same comments as above</w:t>
      </w:r>
    </w:p>
  </w:comment>
  <w:comment w:id="242" w:author="Michael Fitzpatrick" w:date="2011-11-20T21:27:00Z" w:initials="MF">
    <w:p w:rsidR="003A53B7" w:rsidRDefault="003A53B7">
      <w:pPr>
        <w:pStyle w:val="CommentText"/>
      </w:pPr>
      <w:r>
        <w:rPr>
          <w:rStyle w:val="CommentReference"/>
        </w:rPr>
        <w:annotationRef/>
      </w:r>
      <w:r>
        <w:t xml:space="preserve">This can be specified at the “delivery directory” to avoid a second file copy.  If this is a dynamically generated path, the file will have to be copied from the DTS </w:t>
      </w:r>
      <w:proofErr w:type="spellStart"/>
      <w:r>
        <w:t>deilveryDir</w:t>
      </w:r>
      <w:proofErr w:type="spellEnd"/>
      <w:r>
        <w:t>, and then removed when processing is complete (or somehow that dir will need to be pruned by E2E ops).</w:t>
      </w:r>
    </w:p>
  </w:comment>
  <w:comment w:id="251" w:author="Michael Fitzpatrick" w:date="2011-11-20T21:31:00Z" w:initials="MF">
    <w:p w:rsidR="003A53B7" w:rsidRDefault="003A53B7">
      <w:pPr>
        <w:pStyle w:val="CommentText"/>
      </w:pPr>
      <w:r>
        <w:rPr>
          <w:rStyle w:val="CommentReference"/>
        </w:rPr>
        <w:annotationRef/>
      </w:r>
      <w:r>
        <w:t>The shell $status is normally limited to 8-bit values, something smaller than 255 will be needed if there are additional codes.</w:t>
      </w:r>
    </w:p>
    <w:p w:rsidR="003A53B7" w:rsidRDefault="003A53B7">
      <w:pPr>
        <w:pStyle w:val="CommentText"/>
      </w:pPr>
      <w:r>
        <w:t>Also, is there some expectation of what DTS is supposed to is the face of an error return?  Logging, alert operator, etc.</w:t>
      </w:r>
    </w:p>
  </w:comment>
  <w:comment w:id="257" w:author="Michael Fitzpatrick" w:date="2011-11-20T21:54:00Z" w:initials="MF">
    <w:p w:rsidR="003A53B7" w:rsidRDefault="003A53B7">
      <w:pPr>
        <w:pStyle w:val="CommentText"/>
      </w:pPr>
      <w:r>
        <w:rPr>
          <w:rStyle w:val="CommentReference"/>
        </w:rPr>
        <w:annotationRef/>
      </w:r>
      <w:r>
        <w:t>????  Did I start this sentence or did you?</w:t>
      </w:r>
    </w:p>
  </w:comment>
  <w:comment w:id="263" w:author="Michael Fitzpatrick" w:date="2011-11-20T21:53:00Z" w:initials="MF">
    <w:p w:rsidR="003A53B7" w:rsidRDefault="003A53B7">
      <w:pPr>
        <w:pStyle w:val="CommentText"/>
      </w:pPr>
      <w:r>
        <w:rPr>
          <w:rStyle w:val="CommentReference"/>
        </w:rPr>
        <w:annotationRef/>
      </w:r>
      <w:r>
        <w:t>Have we decided that DTS will be configured for the Deep Store transfers, or will the current methods continue to be adequate?</w:t>
      </w:r>
    </w:p>
  </w:comment>
  <w:comment w:id="268" w:author="Michael Fitzpatrick" w:date="2011-11-20T21:43:00Z" w:initials="MF">
    <w:p w:rsidR="003A53B7" w:rsidRDefault="003A53B7">
      <w:pPr>
        <w:pStyle w:val="CommentText"/>
      </w:pPr>
      <w:r>
        <w:rPr>
          <w:rStyle w:val="CommentReference"/>
        </w:rPr>
        <w:annotationRef/>
      </w:r>
      <w:r>
        <w:t>I don’t think you really mean ALL events.  What specifically do you want recorded?  Start/stop times, delivery app status, throughput stats</w:t>
      </w:r>
      <w:proofErr w:type="gramStart"/>
      <w:r>
        <w:t>, …..</w:t>
      </w:r>
      <w:proofErr w:type="gramEnd"/>
    </w:p>
  </w:comment>
  <w:comment w:id="269" w:author="Michael Fitzpatrick" w:date="2011-11-20T21:41:00Z" w:initials="MF">
    <w:p w:rsidR="003A53B7" w:rsidRDefault="003A53B7">
      <w:pPr>
        <w:pStyle w:val="CommentText"/>
      </w:pPr>
      <w:r>
        <w:rPr>
          <w:rStyle w:val="CommentReference"/>
        </w:rPr>
        <w:annotationRef/>
      </w:r>
      <w:r>
        <w:t xml:space="preserve">To be clear, is this the actual </w:t>
      </w:r>
      <w:proofErr w:type="spellStart"/>
      <w:r>
        <w:t>syslogd</w:t>
      </w:r>
      <w:proofErr w:type="spellEnd"/>
      <w:r>
        <w:t xml:space="preserve"> interface DTS should be using, or just the format of the log file written?  Will the path to this file be in a standard location (w/ suitable write permissions) or will it need to be a DTS </w:t>
      </w:r>
      <w:proofErr w:type="spellStart"/>
      <w:r>
        <w:t>config</w:t>
      </w:r>
      <w:proofErr w:type="spellEnd"/>
      <w:r>
        <w:t xml:space="preserve"> option?</w:t>
      </w:r>
    </w:p>
  </w:comment>
  <w:comment w:id="280" w:author="Michael Fitzpatrick" w:date="2011-11-20T21:45:00Z" w:initials="MF">
    <w:p w:rsidR="003A53B7" w:rsidRDefault="003A53B7">
      <w:pPr>
        <w:pStyle w:val="CommentText"/>
      </w:pPr>
      <w:r>
        <w:rPr>
          <w:rStyle w:val="CommentReference"/>
        </w:rPr>
        <w:annotationRef/>
      </w:r>
      <w:r>
        <w:t>Local system time?</w:t>
      </w:r>
    </w:p>
  </w:comment>
  <w:comment w:id="286" w:author="Michael Fitzpatrick" w:date="2011-11-20T21:46:00Z" w:initials="MF">
    <w:p w:rsidR="003A53B7" w:rsidRDefault="003A53B7">
      <w:pPr>
        <w:pStyle w:val="CommentText"/>
      </w:pPr>
      <w:r>
        <w:rPr>
          <w:rStyle w:val="CommentReference"/>
        </w:rPr>
        <w:annotationRef/>
      </w:r>
      <w:r>
        <w:t>They’re calling it something else now, I forget what.</w:t>
      </w:r>
    </w:p>
  </w:comment>
  <w:comment w:id="298" w:author="Michael Fitzpatrick" w:date="2011-11-21T15:49:00Z" w:initials="MF">
    <w:p w:rsidR="003A53B7" w:rsidRDefault="003A53B7">
      <w:pPr>
        <w:pStyle w:val="CommentText"/>
      </w:pPr>
      <w:r>
        <w:rPr>
          <w:rStyle w:val="CommentReference"/>
        </w:rPr>
        <w:annotationRef/>
      </w:r>
      <w:r>
        <w:t xml:space="preserve">For </w:t>
      </w:r>
      <w:proofErr w:type="spellStart"/>
      <w:r>
        <w:t>DECam</w:t>
      </w:r>
      <w:proofErr w:type="spellEnd"/>
      <w:r>
        <w:t xml:space="preserve">, </w:t>
      </w:r>
      <w:proofErr w:type="spellStart"/>
      <w:r>
        <w:t>dtstracker</w:t>
      </w:r>
      <w:proofErr w:type="spellEnd"/>
      <w:r>
        <w:t xml:space="preserve"> should not modify the file at all.</w:t>
      </w:r>
    </w:p>
  </w:comment>
  <w:comment w:id="299" w:author="Michael Fitzpatrick" w:date="2011-11-21T15:52:00Z" w:initials="MF">
    <w:p w:rsidR="003A53B7" w:rsidRDefault="003A53B7">
      <w:pPr>
        <w:pStyle w:val="CommentText"/>
      </w:pPr>
      <w:r>
        <w:rPr>
          <w:rStyle w:val="CommentReference"/>
        </w:rPr>
        <w:annotationRef/>
      </w:r>
      <w:r>
        <w:t>IB files should effectively be read-only, observers have to “check-out” the image if they want their own copy.</w:t>
      </w:r>
    </w:p>
  </w:comment>
  <w:comment w:id="300" w:author="Michael Fitzpatrick" w:date="2011-11-21T15:56:00Z" w:initials="MF">
    <w:p w:rsidR="003A53B7" w:rsidRDefault="003A53B7">
      <w:pPr>
        <w:pStyle w:val="CommentText"/>
      </w:pPr>
      <w:r>
        <w:rPr>
          <w:rStyle w:val="CommentReference"/>
        </w:rPr>
        <w:annotationRef/>
      </w:r>
      <w:r>
        <w:t xml:space="preserve">These are supplied on the command-line calling the ingest script.  The DTS </w:t>
      </w:r>
      <w:proofErr w:type="spellStart"/>
      <w:r>
        <w:t>config</w:t>
      </w:r>
      <w:proofErr w:type="spellEnd"/>
      <w:r>
        <w:t xml:space="preserve"> file specifies the ‘</w:t>
      </w:r>
      <w:proofErr w:type="spellStart"/>
      <w:r>
        <w:t>deliveryCmd</w:t>
      </w:r>
      <w:proofErr w:type="spellEnd"/>
      <w:r>
        <w:t xml:space="preserve">’ using template </w:t>
      </w:r>
      <w:proofErr w:type="spellStart"/>
      <w:r>
        <w:t>args</w:t>
      </w:r>
      <w:proofErr w:type="spellEnd"/>
      <w:r>
        <w:t xml:space="preserve"> like ‘$F’ that are replaced with the filename, size, etc.  The key=value pairs put on the DTSQ command-line can also be accessed as $&lt;key&gt;</w:t>
      </w:r>
    </w:p>
  </w:comment>
  <w:comment w:id="301" w:author="Michael Fitzpatrick" w:date="2011-11-21T15:57:00Z" w:initials="MF">
    <w:p w:rsidR="003A53B7" w:rsidRDefault="003A53B7">
      <w:pPr>
        <w:pStyle w:val="CommentText"/>
      </w:pPr>
      <w:r>
        <w:rPr>
          <w:rStyle w:val="CommentReference"/>
        </w:rPr>
        <w:annotationRef/>
      </w:r>
      <w:r>
        <w:t>Ingest scripts have no means of blocking DTS threads.  Again, why is this a requirement on DTS?</w:t>
      </w:r>
    </w:p>
  </w:comment>
  <w:comment w:id="302" w:author="Michael Fitzpatrick" w:date="2011-11-21T15:58:00Z" w:initials="MF">
    <w:p w:rsidR="003A53B7" w:rsidRDefault="003A53B7">
      <w:pPr>
        <w:pStyle w:val="CommentText"/>
      </w:pPr>
      <w:r>
        <w:rPr>
          <w:rStyle w:val="CommentReference"/>
        </w:rPr>
        <w:annotationRef/>
      </w:r>
      <w:r>
        <w:t xml:space="preserve">You mean the </w:t>
      </w:r>
      <w:proofErr w:type="spellStart"/>
      <w:r>
        <w:t>iSTB/iDCI</w:t>
      </w:r>
      <w:proofErr w:type="spellEnd"/>
      <w:r>
        <w:t xml:space="preserve"> hierarchy, right?</w:t>
      </w:r>
    </w:p>
  </w:comment>
  <w:comment w:id="303" w:author="Michael Fitzpatrick" w:date="2011-11-21T16:00:00Z" w:initials="MF">
    <w:p w:rsidR="003A53B7" w:rsidRDefault="003A53B7">
      <w:pPr>
        <w:pStyle w:val="CommentText"/>
      </w:pPr>
      <w:r>
        <w:rPr>
          <w:rStyle w:val="CommentReference"/>
        </w:rPr>
        <w:annotationRef/>
      </w:r>
      <w:r>
        <w:t>I don’t understand this:  if ingest is halted there won’t be subsequent files.  Do you mean previous?</w:t>
      </w:r>
    </w:p>
  </w:comment>
  <w:comment w:id="304" w:author="Michael Fitzpatrick" w:date="2011-11-21T16:01:00Z" w:initials="MF">
    <w:p w:rsidR="003A53B7" w:rsidRDefault="003A53B7">
      <w:pPr>
        <w:pStyle w:val="CommentText"/>
      </w:pPr>
      <w:r>
        <w:rPr>
          <w:rStyle w:val="CommentReference"/>
        </w:rPr>
        <w:annotationRef/>
      </w:r>
      <w:r>
        <w:t>Ingests are handled independently as separate RPC calls, there is no blocking of the ‘next’ one.</w:t>
      </w:r>
    </w:p>
  </w:comment>
  <w:comment w:id="305" w:author="Michael Fitzpatrick" w:date="2011-11-21T16:04:00Z" w:initials="MF">
    <w:p w:rsidR="003A53A7" w:rsidRDefault="003A53A7">
      <w:pPr>
        <w:pStyle w:val="CommentText"/>
      </w:pPr>
      <w:r>
        <w:rPr>
          <w:rStyle w:val="CommentReference"/>
        </w:rPr>
        <w:annotationRef/>
      </w:r>
      <w:r>
        <w:t xml:space="preserve">DTS runs as any user, the ingest script will execute as that same user, the DTSD can be configured in </w:t>
      </w:r>
      <w:proofErr w:type="spellStart"/>
      <w:r>
        <w:t>xinetd.conf</w:t>
      </w:r>
      <w:proofErr w:type="spellEnd"/>
      <w:r>
        <w:t xml:space="preserve"> to execute as ‘cache’ if you like.</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incho">
    <w:altName w:val="Times New Roman"/>
    <w:charset w:val="80"/>
    <w:family w:val="roman"/>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tarSymbol">
    <w:altName w:val="Arial Unicode MS"/>
    <w:charset w:val="02"/>
    <w:family w:val="auto"/>
    <w:pitch w:val="default"/>
    <w:sig w:usb0="00000000" w:usb1="00000000" w:usb2="00000000" w:usb3="00000000" w:csb0="00000000" w:csb1="00000000"/>
  </w:font>
  <w:font w:name="Helvetica">
    <w:panose1 w:val="00000000000000000000"/>
    <w:charset w:val="4D"/>
    <w:family w:val="swiss"/>
    <w:notTrueType/>
    <w:pitch w:val="variable"/>
    <w:sig w:usb0="00000003" w:usb1="00000000" w:usb2="00000000" w:usb3="00000000" w:csb0="00000001" w:csb1="00000000"/>
  </w:font>
  <w:font w:name="Lucidasans">
    <w:altName w:val="Times New Roman"/>
    <w:charset w:val="80"/>
    <w:family w:val="auto"/>
    <w:pitch w:val="variable"/>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3B7" w:rsidRDefault="003A53B7" w:rsidP="003606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53B7" w:rsidRDefault="003A53B7" w:rsidP="003606CF">
    <w:pPr>
      <w:pStyle w:val="Footer"/>
      <w:ind w:right="360"/>
      <w:pPrChange w:id="0" w:author="Michael Fitzpatrick" w:date="2011-11-21T11:10:00Z">
        <w:pPr>
          <w:pStyle w:val="Footer"/>
        </w:pPr>
      </w:pPrChang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3B7" w:rsidRDefault="003A53B7" w:rsidP="003606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53A7">
      <w:rPr>
        <w:rStyle w:val="PageNumber"/>
        <w:noProof/>
      </w:rPr>
      <w:t>18</w:t>
    </w:r>
    <w:r>
      <w:rPr>
        <w:rStyle w:val="PageNumber"/>
      </w:rPr>
      <w:fldChar w:fldCharType="end"/>
    </w:r>
  </w:p>
  <w:p w:rsidR="003A53B7" w:rsidRDefault="003A53B7" w:rsidP="003606CF">
    <w:pPr>
      <w:pStyle w:val="Footer"/>
      <w:ind w:right="360"/>
      <w:pPrChange w:id="1" w:author="Michael Fitzpatrick" w:date="2011-11-21T11:10:00Z">
        <w:pPr>
          <w:pStyle w:val="Footer"/>
        </w:pPr>
      </w:pPrChang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A53B7" w:rsidRDefault="003A53B7">
      <w:pPr>
        <w:pStyle w:val="FootnoteText"/>
      </w:pPr>
      <w:r>
        <w:rPr>
          <w:rStyle w:val="FootnoteReference"/>
        </w:rPr>
        <w:footnoteRef/>
      </w:r>
      <w:r>
        <w:t xml:space="preserve"> </w:t>
      </w:r>
      <w:proofErr w:type="gramStart"/>
      <w:r>
        <w:t>A staging area</w:t>
      </w:r>
      <w:r w:rsidRPr="003E5519">
        <w:t xml:space="preserve"> large enough to s</w:t>
      </w:r>
      <w:r>
        <w:t>tage 3 days of DES source data (1TB min</w:t>
      </w:r>
      <w:r w:rsidRPr="003E5519">
        <w:t>)</w:t>
      </w:r>
      <w:r>
        <w:t>.</w:t>
      </w:r>
      <w:proofErr w:type="gramEnd"/>
    </w:p>
  </w:footnote>
  <w:footnote w:id="0">
    <w:p w:rsidR="003A53B7" w:rsidRDefault="003A53B7" w:rsidP="0067002F">
      <w:pPr>
        <w:pStyle w:val="FootnoteText"/>
      </w:pPr>
      <w:r>
        <w:rPr>
          <w:rStyle w:val="FootnoteReference"/>
        </w:rPr>
        <w:footnoteRef/>
      </w:r>
      <w:r>
        <w:t xml:space="preserve"> </w:t>
      </w:r>
      <w:proofErr w:type="gramStart"/>
      <w:r>
        <w:t>A staging area</w:t>
      </w:r>
      <w:r w:rsidRPr="003E5519">
        <w:t xml:space="preserve"> large enough to s</w:t>
      </w:r>
      <w:r>
        <w:t>tage 3 days of DES source data (1TB min</w:t>
      </w:r>
      <w:r w:rsidRPr="003E5519">
        <w:t>)</w:t>
      </w:r>
      <w:r>
        <w:t>.</w:t>
      </w:r>
      <w:proofErr w:type="gramEnd"/>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D51591"/>
    <w:multiLevelType w:val="hybridMultilevel"/>
    <w:tmpl w:val="1950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D422C"/>
    <w:multiLevelType w:val="hybridMultilevel"/>
    <w:tmpl w:val="2314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B3DD2"/>
    <w:multiLevelType w:val="hybridMultilevel"/>
    <w:tmpl w:val="D912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D24E2"/>
    <w:multiLevelType w:val="hybridMultilevel"/>
    <w:tmpl w:val="4124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211B6"/>
    <w:multiLevelType w:val="hybridMultilevel"/>
    <w:tmpl w:val="5832C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034A22"/>
    <w:multiLevelType w:val="hybridMultilevel"/>
    <w:tmpl w:val="070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D57C3"/>
    <w:multiLevelType w:val="hybridMultilevel"/>
    <w:tmpl w:val="13D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5061B"/>
    <w:multiLevelType w:val="hybridMultilevel"/>
    <w:tmpl w:val="E5EE8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1A792D"/>
    <w:multiLevelType w:val="hybridMultilevel"/>
    <w:tmpl w:val="14BCD0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B663D39"/>
    <w:multiLevelType w:val="hybridMultilevel"/>
    <w:tmpl w:val="1CC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F14EE5"/>
    <w:multiLevelType w:val="hybridMultilevel"/>
    <w:tmpl w:val="D14E5E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3540D44"/>
    <w:multiLevelType w:val="hybridMultilevel"/>
    <w:tmpl w:val="30BAC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2136B"/>
    <w:multiLevelType w:val="hybridMultilevel"/>
    <w:tmpl w:val="6BE8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3A6A65"/>
    <w:multiLevelType w:val="hybridMultilevel"/>
    <w:tmpl w:val="01125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751BB2"/>
    <w:multiLevelType w:val="hybridMultilevel"/>
    <w:tmpl w:val="6442D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D178CF"/>
    <w:multiLevelType w:val="hybridMultilevel"/>
    <w:tmpl w:val="FB383C5A"/>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2A250E9E"/>
    <w:multiLevelType w:val="hybridMultilevel"/>
    <w:tmpl w:val="09FED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FD5CF4"/>
    <w:multiLevelType w:val="hybridMultilevel"/>
    <w:tmpl w:val="55E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8833EC"/>
    <w:multiLevelType w:val="hybridMultilevel"/>
    <w:tmpl w:val="492A50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2A779B7"/>
    <w:multiLevelType w:val="hybridMultilevel"/>
    <w:tmpl w:val="4AD08156"/>
    <w:lvl w:ilvl="0" w:tplc="0409001B">
      <w:start w:val="1"/>
      <w:numFmt w:val="lowerRoman"/>
      <w:lvlText w:val="%1."/>
      <w:lvlJc w:val="right"/>
      <w:pPr>
        <w:ind w:left="1430" w:hanging="180"/>
      </w:p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1">
    <w:nsid w:val="32DF651A"/>
    <w:multiLevelType w:val="hybridMultilevel"/>
    <w:tmpl w:val="AA282C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36CB40AC"/>
    <w:multiLevelType w:val="hybridMultilevel"/>
    <w:tmpl w:val="9DA4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F758D4"/>
    <w:multiLevelType w:val="hybridMultilevel"/>
    <w:tmpl w:val="2AFC8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65577B"/>
    <w:multiLevelType w:val="hybridMultilevel"/>
    <w:tmpl w:val="A03C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7C4A53"/>
    <w:multiLevelType w:val="hybridMultilevel"/>
    <w:tmpl w:val="4C2C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804266"/>
    <w:multiLevelType w:val="hybridMultilevel"/>
    <w:tmpl w:val="06DCA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1F31C0E"/>
    <w:multiLevelType w:val="hybridMultilevel"/>
    <w:tmpl w:val="C5C81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E135E9"/>
    <w:multiLevelType w:val="hybridMultilevel"/>
    <w:tmpl w:val="E42C0E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5416B82"/>
    <w:multiLevelType w:val="hybridMultilevel"/>
    <w:tmpl w:val="E25A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9D1B04"/>
    <w:multiLevelType w:val="hybridMultilevel"/>
    <w:tmpl w:val="4124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1015DF"/>
    <w:multiLevelType w:val="hybridMultilevel"/>
    <w:tmpl w:val="7F0A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7F4D0E"/>
    <w:multiLevelType w:val="hybridMultilevel"/>
    <w:tmpl w:val="BC861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817EDE"/>
    <w:multiLevelType w:val="hybridMultilevel"/>
    <w:tmpl w:val="A982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2F29EF"/>
    <w:multiLevelType w:val="hybridMultilevel"/>
    <w:tmpl w:val="ACC6941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65360BA5"/>
    <w:multiLevelType w:val="hybridMultilevel"/>
    <w:tmpl w:val="EDD49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AF29CB"/>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7">
    <w:nsid w:val="6C484462"/>
    <w:multiLevelType w:val="hybridMultilevel"/>
    <w:tmpl w:val="A9E68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D915AB"/>
    <w:multiLevelType w:val="hybridMultilevel"/>
    <w:tmpl w:val="F70C3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935660"/>
    <w:multiLevelType w:val="hybridMultilevel"/>
    <w:tmpl w:val="DBD6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CE0742"/>
    <w:multiLevelType w:val="hybridMultilevel"/>
    <w:tmpl w:val="3B3E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57482A"/>
    <w:multiLevelType w:val="hybridMultilevel"/>
    <w:tmpl w:val="7F709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F44795"/>
    <w:multiLevelType w:val="hybridMultilevel"/>
    <w:tmpl w:val="E5CA2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3E3473"/>
    <w:multiLevelType w:val="hybridMultilevel"/>
    <w:tmpl w:val="B440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6"/>
  </w:num>
  <w:num w:numId="4">
    <w:abstractNumId w:val="36"/>
  </w:num>
  <w:num w:numId="5">
    <w:abstractNumId w:val="34"/>
  </w:num>
  <w:num w:numId="6">
    <w:abstractNumId w:val="7"/>
  </w:num>
  <w:num w:numId="7">
    <w:abstractNumId w:val="42"/>
  </w:num>
  <w:num w:numId="8">
    <w:abstractNumId w:val="40"/>
  </w:num>
  <w:num w:numId="9">
    <w:abstractNumId w:val="33"/>
  </w:num>
  <w:num w:numId="10">
    <w:abstractNumId w:val="17"/>
  </w:num>
  <w:num w:numId="11">
    <w:abstractNumId w:val="30"/>
  </w:num>
  <w:num w:numId="12">
    <w:abstractNumId w:val="3"/>
  </w:num>
  <w:num w:numId="13">
    <w:abstractNumId w:val="21"/>
  </w:num>
  <w:num w:numId="14">
    <w:abstractNumId w:val="41"/>
  </w:num>
  <w:num w:numId="15">
    <w:abstractNumId w:val="8"/>
  </w:num>
  <w:num w:numId="16">
    <w:abstractNumId w:val="14"/>
  </w:num>
  <w:num w:numId="17">
    <w:abstractNumId w:val="12"/>
  </w:num>
  <w:num w:numId="18">
    <w:abstractNumId w:val="27"/>
  </w:num>
  <w:num w:numId="19">
    <w:abstractNumId w:val="10"/>
  </w:num>
  <w:num w:numId="20">
    <w:abstractNumId w:val="2"/>
  </w:num>
  <w:num w:numId="21">
    <w:abstractNumId w:val="26"/>
  </w:num>
  <w:num w:numId="22">
    <w:abstractNumId w:val="37"/>
  </w:num>
  <w:num w:numId="23">
    <w:abstractNumId w:val="29"/>
  </w:num>
  <w:num w:numId="24">
    <w:abstractNumId w:val="35"/>
  </w:num>
  <w:num w:numId="25">
    <w:abstractNumId w:val="15"/>
  </w:num>
  <w:num w:numId="26">
    <w:abstractNumId w:val="9"/>
  </w:num>
  <w:num w:numId="27">
    <w:abstractNumId w:val="19"/>
  </w:num>
  <w:num w:numId="28">
    <w:abstractNumId w:val="16"/>
  </w:num>
  <w:num w:numId="29">
    <w:abstractNumId w:val="31"/>
  </w:num>
  <w:num w:numId="30">
    <w:abstractNumId w:val="43"/>
  </w:num>
  <w:num w:numId="31">
    <w:abstractNumId w:val="5"/>
  </w:num>
  <w:num w:numId="32">
    <w:abstractNumId w:val="1"/>
  </w:num>
  <w:num w:numId="33">
    <w:abstractNumId w:val="4"/>
  </w:num>
  <w:num w:numId="34">
    <w:abstractNumId w:val="25"/>
  </w:num>
  <w:num w:numId="35">
    <w:abstractNumId w:val="39"/>
  </w:num>
  <w:num w:numId="36">
    <w:abstractNumId w:val="11"/>
  </w:num>
  <w:num w:numId="37">
    <w:abstractNumId w:val="18"/>
  </w:num>
  <w:num w:numId="38">
    <w:abstractNumId w:val="28"/>
  </w:num>
  <w:num w:numId="39">
    <w:abstractNumId w:val="23"/>
  </w:num>
  <w:num w:numId="40">
    <w:abstractNumId w:val="22"/>
  </w:num>
  <w:num w:numId="41">
    <w:abstractNumId w:val="38"/>
  </w:num>
  <w:num w:numId="42">
    <w:abstractNumId w:val="24"/>
  </w:num>
  <w:num w:numId="43">
    <w:abstractNumId w:val="20"/>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trackRevisions/>
  <w:doNotTrackMoves/>
  <w:defaultTabStop w:val="125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doNotValidateAgainstSchema/>
  <w:doNotDemarcateInvalidXml/>
  <w:footnotePr>
    <w:pos w:val="beneathText"/>
  </w:footnotePr>
  <w:compat/>
  <w:rsids>
    <w:rsidRoot w:val="00EB368C"/>
    <w:rsid w:val="0000424D"/>
    <w:rsid w:val="00014D91"/>
    <w:rsid w:val="000152E3"/>
    <w:rsid w:val="00016618"/>
    <w:rsid w:val="00020CAE"/>
    <w:rsid w:val="00024099"/>
    <w:rsid w:val="0002587D"/>
    <w:rsid w:val="00032E14"/>
    <w:rsid w:val="00035B55"/>
    <w:rsid w:val="00052DEA"/>
    <w:rsid w:val="00052EE1"/>
    <w:rsid w:val="00053F7B"/>
    <w:rsid w:val="0005597B"/>
    <w:rsid w:val="00055B5A"/>
    <w:rsid w:val="00063B3D"/>
    <w:rsid w:val="000661FD"/>
    <w:rsid w:val="0006658D"/>
    <w:rsid w:val="00075C1C"/>
    <w:rsid w:val="000773D4"/>
    <w:rsid w:val="00077E99"/>
    <w:rsid w:val="000832C7"/>
    <w:rsid w:val="0009047A"/>
    <w:rsid w:val="000A0694"/>
    <w:rsid w:val="000A238A"/>
    <w:rsid w:val="000A2D27"/>
    <w:rsid w:val="000B391B"/>
    <w:rsid w:val="000B39C3"/>
    <w:rsid w:val="000D6804"/>
    <w:rsid w:val="000E2314"/>
    <w:rsid w:val="000E2669"/>
    <w:rsid w:val="000F341B"/>
    <w:rsid w:val="000F5273"/>
    <w:rsid w:val="00107423"/>
    <w:rsid w:val="00110317"/>
    <w:rsid w:val="00112463"/>
    <w:rsid w:val="00115441"/>
    <w:rsid w:val="00123F72"/>
    <w:rsid w:val="00126196"/>
    <w:rsid w:val="00131924"/>
    <w:rsid w:val="00131CCC"/>
    <w:rsid w:val="001409BF"/>
    <w:rsid w:val="00146676"/>
    <w:rsid w:val="0014749D"/>
    <w:rsid w:val="00150D5E"/>
    <w:rsid w:val="00153663"/>
    <w:rsid w:val="00156C38"/>
    <w:rsid w:val="001627C7"/>
    <w:rsid w:val="00163468"/>
    <w:rsid w:val="001738CA"/>
    <w:rsid w:val="00174520"/>
    <w:rsid w:val="0017557D"/>
    <w:rsid w:val="00180EB9"/>
    <w:rsid w:val="001817AA"/>
    <w:rsid w:val="001818C1"/>
    <w:rsid w:val="00186C45"/>
    <w:rsid w:val="00191667"/>
    <w:rsid w:val="00191C6F"/>
    <w:rsid w:val="00192173"/>
    <w:rsid w:val="00196685"/>
    <w:rsid w:val="00197279"/>
    <w:rsid w:val="001A237E"/>
    <w:rsid w:val="001B1261"/>
    <w:rsid w:val="001C23E1"/>
    <w:rsid w:val="001C668A"/>
    <w:rsid w:val="001D7799"/>
    <w:rsid w:val="001E7E9F"/>
    <w:rsid w:val="001F2E67"/>
    <w:rsid w:val="001F5531"/>
    <w:rsid w:val="001F76B7"/>
    <w:rsid w:val="00206335"/>
    <w:rsid w:val="00207EF0"/>
    <w:rsid w:val="00210E69"/>
    <w:rsid w:val="0021447C"/>
    <w:rsid w:val="002173AA"/>
    <w:rsid w:val="0022468C"/>
    <w:rsid w:val="00226C42"/>
    <w:rsid w:val="00233FD7"/>
    <w:rsid w:val="002353EE"/>
    <w:rsid w:val="00235F00"/>
    <w:rsid w:val="0024328A"/>
    <w:rsid w:val="0024400D"/>
    <w:rsid w:val="0025764E"/>
    <w:rsid w:val="00257699"/>
    <w:rsid w:val="00260160"/>
    <w:rsid w:val="002607EF"/>
    <w:rsid w:val="00261947"/>
    <w:rsid w:val="002628F6"/>
    <w:rsid w:val="00264BE7"/>
    <w:rsid w:val="002657E5"/>
    <w:rsid w:val="00281975"/>
    <w:rsid w:val="00283F73"/>
    <w:rsid w:val="0028418D"/>
    <w:rsid w:val="00286315"/>
    <w:rsid w:val="00287612"/>
    <w:rsid w:val="002930DE"/>
    <w:rsid w:val="002943ED"/>
    <w:rsid w:val="002976DE"/>
    <w:rsid w:val="002B061C"/>
    <w:rsid w:val="002B0BDF"/>
    <w:rsid w:val="002E527F"/>
    <w:rsid w:val="002F33F7"/>
    <w:rsid w:val="002F68DE"/>
    <w:rsid w:val="00301C6F"/>
    <w:rsid w:val="00310BC6"/>
    <w:rsid w:val="003122F7"/>
    <w:rsid w:val="00316255"/>
    <w:rsid w:val="003254E9"/>
    <w:rsid w:val="0032715D"/>
    <w:rsid w:val="00337F55"/>
    <w:rsid w:val="00345125"/>
    <w:rsid w:val="003468AC"/>
    <w:rsid w:val="003501E8"/>
    <w:rsid w:val="00354ACD"/>
    <w:rsid w:val="0035705A"/>
    <w:rsid w:val="00357C70"/>
    <w:rsid w:val="003606CF"/>
    <w:rsid w:val="0037660A"/>
    <w:rsid w:val="00380EA5"/>
    <w:rsid w:val="00382A06"/>
    <w:rsid w:val="0038621D"/>
    <w:rsid w:val="00396EFE"/>
    <w:rsid w:val="00397FC0"/>
    <w:rsid w:val="003A2975"/>
    <w:rsid w:val="003A53A7"/>
    <w:rsid w:val="003A53B7"/>
    <w:rsid w:val="003A5401"/>
    <w:rsid w:val="003A5B9F"/>
    <w:rsid w:val="003A7D1D"/>
    <w:rsid w:val="003B4850"/>
    <w:rsid w:val="003B6835"/>
    <w:rsid w:val="003B6AD2"/>
    <w:rsid w:val="003B7880"/>
    <w:rsid w:val="003C042F"/>
    <w:rsid w:val="003C1312"/>
    <w:rsid w:val="003C70E7"/>
    <w:rsid w:val="003C7300"/>
    <w:rsid w:val="003D1509"/>
    <w:rsid w:val="003D2D96"/>
    <w:rsid w:val="003D4838"/>
    <w:rsid w:val="003D5517"/>
    <w:rsid w:val="003E3F26"/>
    <w:rsid w:val="003E5519"/>
    <w:rsid w:val="003E6B99"/>
    <w:rsid w:val="003F2C5C"/>
    <w:rsid w:val="00404220"/>
    <w:rsid w:val="00407F77"/>
    <w:rsid w:val="00411E7D"/>
    <w:rsid w:val="00422BDE"/>
    <w:rsid w:val="00424089"/>
    <w:rsid w:val="0042596A"/>
    <w:rsid w:val="004346BE"/>
    <w:rsid w:val="00435D2E"/>
    <w:rsid w:val="00436324"/>
    <w:rsid w:val="004472A5"/>
    <w:rsid w:val="0045494A"/>
    <w:rsid w:val="00460323"/>
    <w:rsid w:val="00461B11"/>
    <w:rsid w:val="0046361C"/>
    <w:rsid w:val="00466CDB"/>
    <w:rsid w:val="00470744"/>
    <w:rsid w:val="00477DF9"/>
    <w:rsid w:val="00477FB6"/>
    <w:rsid w:val="004A1064"/>
    <w:rsid w:val="004A5711"/>
    <w:rsid w:val="004A75BA"/>
    <w:rsid w:val="004B04C2"/>
    <w:rsid w:val="004B45BC"/>
    <w:rsid w:val="004B7995"/>
    <w:rsid w:val="004C2AFE"/>
    <w:rsid w:val="004C731B"/>
    <w:rsid w:val="004D4E8F"/>
    <w:rsid w:val="004D5048"/>
    <w:rsid w:val="004E785D"/>
    <w:rsid w:val="004F12D7"/>
    <w:rsid w:val="004F20DD"/>
    <w:rsid w:val="004F331B"/>
    <w:rsid w:val="005024BE"/>
    <w:rsid w:val="00515BDF"/>
    <w:rsid w:val="00523C13"/>
    <w:rsid w:val="005314B9"/>
    <w:rsid w:val="00532948"/>
    <w:rsid w:val="00532CCB"/>
    <w:rsid w:val="00534B9B"/>
    <w:rsid w:val="00536063"/>
    <w:rsid w:val="005371F8"/>
    <w:rsid w:val="00537758"/>
    <w:rsid w:val="005541E3"/>
    <w:rsid w:val="005634AB"/>
    <w:rsid w:val="0057049C"/>
    <w:rsid w:val="00570D6E"/>
    <w:rsid w:val="0058169A"/>
    <w:rsid w:val="005822FD"/>
    <w:rsid w:val="005863ED"/>
    <w:rsid w:val="005A27DE"/>
    <w:rsid w:val="005B0459"/>
    <w:rsid w:val="005B084C"/>
    <w:rsid w:val="005B713C"/>
    <w:rsid w:val="005C0A59"/>
    <w:rsid w:val="005C5F6A"/>
    <w:rsid w:val="005C7046"/>
    <w:rsid w:val="005C73A6"/>
    <w:rsid w:val="005E201E"/>
    <w:rsid w:val="005E4443"/>
    <w:rsid w:val="005E4D90"/>
    <w:rsid w:val="006033B1"/>
    <w:rsid w:val="00606757"/>
    <w:rsid w:val="00610833"/>
    <w:rsid w:val="00614720"/>
    <w:rsid w:val="0061673D"/>
    <w:rsid w:val="00625560"/>
    <w:rsid w:val="0062638C"/>
    <w:rsid w:val="00630469"/>
    <w:rsid w:val="006332BD"/>
    <w:rsid w:val="00647414"/>
    <w:rsid w:val="00656E45"/>
    <w:rsid w:val="00660471"/>
    <w:rsid w:val="006619EA"/>
    <w:rsid w:val="00661D0C"/>
    <w:rsid w:val="00664976"/>
    <w:rsid w:val="0067002F"/>
    <w:rsid w:val="00670A7A"/>
    <w:rsid w:val="006760D1"/>
    <w:rsid w:val="00682428"/>
    <w:rsid w:val="00687D3B"/>
    <w:rsid w:val="00690B12"/>
    <w:rsid w:val="006922F3"/>
    <w:rsid w:val="00692AF6"/>
    <w:rsid w:val="00693671"/>
    <w:rsid w:val="006A3A0C"/>
    <w:rsid w:val="006A7C32"/>
    <w:rsid w:val="006B1180"/>
    <w:rsid w:val="006B5333"/>
    <w:rsid w:val="006B6360"/>
    <w:rsid w:val="006B7E49"/>
    <w:rsid w:val="006D0924"/>
    <w:rsid w:val="006E3614"/>
    <w:rsid w:val="006E7627"/>
    <w:rsid w:val="006F0AF4"/>
    <w:rsid w:val="0070688A"/>
    <w:rsid w:val="00715BDD"/>
    <w:rsid w:val="007160B1"/>
    <w:rsid w:val="0072211E"/>
    <w:rsid w:val="00726265"/>
    <w:rsid w:val="007265AE"/>
    <w:rsid w:val="00727C4B"/>
    <w:rsid w:val="00742BB8"/>
    <w:rsid w:val="0074765E"/>
    <w:rsid w:val="007501D2"/>
    <w:rsid w:val="007522DF"/>
    <w:rsid w:val="007643BF"/>
    <w:rsid w:val="0076628F"/>
    <w:rsid w:val="007828D3"/>
    <w:rsid w:val="007837D6"/>
    <w:rsid w:val="0079351C"/>
    <w:rsid w:val="00794225"/>
    <w:rsid w:val="00796162"/>
    <w:rsid w:val="007A35A5"/>
    <w:rsid w:val="007A418F"/>
    <w:rsid w:val="007B738D"/>
    <w:rsid w:val="007C2E0D"/>
    <w:rsid w:val="007C3966"/>
    <w:rsid w:val="007D00F3"/>
    <w:rsid w:val="007E6A3B"/>
    <w:rsid w:val="007E7038"/>
    <w:rsid w:val="007F55D9"/>
    <w:rsid w:val="007F69CA"/>
    <w:rsid w:val="00801481"/>
    <w:rsid w:val="00802F63"/>
    <w:rsid w:val="00805502"/>
    <w:rsid w:val="008058E0"/>
    <w:rsid w:val="008078B4"/>
    <w:rsid w:val="00810FA3"/>
    <w:rsid w:val="008127B2"/>
    <w:rsid w:val="008151E4"/>
    <w:rsid w:val="00820535"/>
    <w:rsid w:val="008432A8"/>
    <w:rsid w:val="00844EED"/>
    <w:rsid w:val="00852AE3"/>
    <w:rsid w:val="0085309C"/>
    <w:rsid w:val="00853B58"/>
    <w:rsid w:val="00854A6B"/>
    <w:rsid w:val="008625DC"/>
    <w:rsid w:val="0086341C"/>
    <w:rsid w:val="00864B3A"/>
    <w:rsid w:val="00865621"/>
    <w:rsid w:val="008668ED"/>
    <w:rsid w:val="008824F5"/>
    <w:rsid w:val="00884676"/>
    <w:rsid w:val="008873DE"/>
    <w:rsid w:val="008A1617"/>
    <w:rsid w:val="008A364F"/>
    <w:rsid w:val="008A4E59"/>
    <w:rsid w:val="008B48C7"/>
    <w:rsid w:val="008B67C9"/>
    <w:rsid w:val="008C0DF2"/>
    <w:rsid w:val="008C3F78"/>
    <w:rsid w:val="008C4248"/>
    <w:rsid w:val="008C5C68"/>
    <w:rsid w:val="008C615E"/>
    <w:rsid w:val="008D149C"/>
    <w:rsid w:val="008D4139"/>
    <w:rsid w:val="008D54D3"/>
    <w:rsid w:val="008D6A0C"/>
    <w:rsid w:val="008E50E0"/>
    <w:rsid w:val="008F51A4"/>
    <w:rsid w:val="00915A69"/>
    <w:rsid w:val="009213C7"/>
    <w:rsid w:val="00926957"/>
    <w:rsid w:val="0093235A"/>
    <w:rsid w:val="00933ED8"/>
    <w:rsid w:val="0095156E"/>
    <w:rsid w:val="00956A67"/>
    <w:rsid w:val="0096423B"/>
    <w:rsid w:val="00973B91"/>
    <w:rsid w:val="00974325"/>
    <w:rsid w:val="009743A4"/>
    <w:rsid w:val="00977EE3"/>
    <w:rsid w:val="009828AE"/>
    <w:rsid w:val="00985AF5"/>
    <w:rsid w:val="009A51EF"/>
    <w:rsid w:val="009B5CAA"/>
    <w:rsid w:val="009B7D17"/>
    <w:rsid w:val="009C2E36"/>
    <w:rsid w:val="009C521F"/>
    <w:rsid w:val="009C68F2"/>
    <w:rsid w:val="009D02D0"/>
    <w:rsid w:val="009D0507"/>
    <w:rsid w:val="009D1484"/>
    <w:rsid w:val="009D7A3A"/>
    <w:rsid w:val="009F2B0D"/>
    <w:rsid w:val="00A040E7"/>
    <w:rsid w:val="00A11EF3"/>
    <w:rsid w:val="00A15C6C"/>
    <w:rsid w:val="00A241B5"/>
    <w:rsid w:val="00A2563C"/>
    <w:rsid w:val="00A31989"/>
    <w:rsid w:val="00A34510"/>
    <w:rsid w:val="00A3594A"/>
    <w:rsid w:val="00A4073D"/>
    <w:rsid w:val="00A41AB5"/>
    <w:rsid w:val="00A437F3"/>
    <w:rsid w:val="00A4578D"/>
    <w:rsid w:val="00A45C0E"/>
    <w:rsid w:val="00A5322E"/>
    <w:rsid w:val="00A56FB7"/>
    <w:rsid w:val="00A60B45"/>
    <w:rsid w:val="00A62A3E"/>
    <w:rsid w:val="00A63D5C"/>
    <w:rsid w:val="00A75338"/>
    <w:rsid w:val="00A75505"/>
    <w:rsid w:val="00A81D78"/>
    <w:rsid w:val="00A82F4A"/>
    <w:rsid w:val="00A92999"/>
    <w:rsid w:val="00A978C0"/>
    <w:rsid w:val="00A97C52"/>
    <w:rsid w:val="00AA10CE"/>
    <w:rsid w:val="00AA7984"/>
    <w:rsid w:val="00AA7C30"/>
    <w:rsid w:val="00AB32BA"/>
    <w:rsid w:val="00AB5AED"/>
    <w:rsid w:val="00AB6DE8"/>
    <w:rsid w:val="00AC7CA1"/>
    <w:rsid w:val="00AD36B2"/>
    <w:rsid w:val="00AE2224"/>
    <w:rsid w:val="00AF4A79"/>
    <w:rsid w:val="00AF4BF1"/>
    <w:rsid w:val="00B0168C"/>
    <w:rsid w:val="00B10F69"/>
    <w:rsid w:val="00B13398"/>
    <w:rsid w:val="00B13F07"/>
    <w:rsid w:val="00B22685"/>
    <w:rsid w:val="00B228A2"/>
    <w:rsid w:val="00B22B0A"/>
    <w:rsid w:val="00B233EF"/>
    <w:rsid w:val="00B277CC"/>
    <w:rsid w:val="00B306CD"/>
    <w:rsid w:val="00B363DC"/>
    <w:rsid w:val="00B44A64"/>
    <w:rsid w:val="00B45FF2"/>
    <w:rsid w:val="00B4631B"/>
    <w:rsid w:val="00B54AB8"/>
    <w:rsid w:val="00B55993"/>
    <w:rsid w:val="00B62774"/>
    <w:rsid w:val="00B6743C"/>
    <w:rsid w:val="00B6757A"/>
    <w:rsid w:val="00B70181"/>
    <w:rsid w:val="00B82CA0"/>
    <w:rsid w:val="00B85F6A"/>
    <w:rsid w:val="00BA104C"/>
    <w:rsid w:val="00BA4604"/>
    <w:rsid w:val="00BB4DA4"/>
    <w:rsid w:val="00BB6860"/>
    <w:rsid w:val="00BB76E9"/>
    <w:rsid w:val="00BC1DC2"/>
    <w:rsid w:val="00BC2AF5"/>
    <w:rsid w:val="00BC2EB6"/>
    <w:rsid w:val="00BC7316"/>
    <w:rsid w:val="00BE3641"/>
    <w:rsid w:val="00BF10B2"/>
    <w:rsid w:val="00C01DBC"/>
    <w:rsid w:val="00C200E6"/>
    <w:rsid w:val="00C32C21"/>
    <w:rsid w:val="00C342A8"/>
    <w:rsid w:val="00C717A7"/>
    <w:rsid w:val="00C75A53"/>
    <w:rsid w:val="00C75B17"/>
    <w:rsid w:val="00C864B4"/>
    <w:rsid w:val="00C93EDA"/>
    <w:rsid w:val="00CA11DF"/>
    <w:rsid w:val="00CA21FE"/>
    <w:rsid w:val="00CB336B"/>
    <w:rsid w:val="00CB5980"/>
    <w:rsid w:val="00CC3373"/>
    <w:rsid w:val="00CC6A42"/>
    <w:rsid w:val="00CD31D5"/>
    <w:rsid w:val="00CD4B3E"/>
    <w:rsid w:val="00CD53A3"/>
    <w:rsid w:val="00CD6A14"/>
    <w:rsid w:val="00CE6FA5"/>
    <w:rsid w:val="00CF3FCE"/>
    <w:rsid w:val="00D04127"/>
    <w:rsid w:val="00D04965"/>
    <w:rsid w:val="00D13AB2"/>
    <w:rsid w:val="00D14970"/>
    <w:rsid w:val="00D20E71"/>
    <w:rsid w:val="00D20F5F"/>
    <w:rsid w:val="00D304DA"/>
    <w:rsid w:val="00D334A4"/>
    <w:rsid w:val="00D35096"/>
    <w:rsid w:val="00D363C0"/>
    <w:rsid w:val="00D62652"/>
    <w:rsid w:val="00D639A8"/>
    <w:rsid w:val="00D65594"/>
    <w:rsid w:val="00D77D77"/>
    <w:rsid w:val="00D85244"/>
    <w:rsid w:val="00D85F1D"/>
    <w:rsid w:val="00D92287"/>
    <w:rsid w:val="00D94720"/>
    <w:rsid w:val="00D95991"/>
    <w:rsid w:val="00D96E73"/>
    <w:rsid w:val="00DA18C7"/>
    <w:rsid w:val="00DA1D90"/>
    <w:rsid w:val="00DA4E09"/>
    <w:rsid w:val="00DB7686"/>
    <w:rsid w:val="00DD0EA2"/>
    <w:rsid w:val="00DD0F41"/>
    <w:rsid w:val="00DD1995"/>
    <w:rsid w:val="00DD5F8F"/>
    <w:rsid w:val="00DD7518"/>
    <w:rsid w:val="00DE15E7"/>
    <w:rsid w:val="00DF26EF"/>
    <w:rsid w:val="00DF51D4"/>
    <w:rsid w:val="00E0221D"/>
    <w:rsid w:val="00E0729D"/>
    <w:rsid w:val="00E12F1E"/>
    <w:rsid w:val="00E20334"/>
    <w:rsid w:val="00E354C5"/>
    <w:rsid w:val="00E36059"/>
    <w:rsid w:val="00E43123"/>
    <w:rsid w:val="00E436C7"/>
    <w:rsid w:val="00E50267"/>
    <w:rsid w:val="00E515AA"/>
    <w:rsid w:val="00E5524C"/>
    <w:rsid w:val="00E624C7"/>
    <w:rsid w:val="00E63FB6"/>
    <w:rsid w:val="00E64F9D"/>
    <w:rsid w:val="00E72533"/>
    <w:rsid w:val="00E81A3F"/>
    <w:rsid w:val="00E84306"/>
    <w:rsid w:val="00EA7255"/>
    <w:rsid w:val="00EB05EA"/>
    <w:rsid w:val="00EB368C"/>
    <w:rsid w:val="00EC4F97"/>
    <w:rsid w:val="00ED437A"/>
    <w:rsid w:val="00ED7F0C"/>
    <w:rsid w:val="00EE2590"/>
    <w:rsid w:val="00EE7F0C"/>
    <w:rsid w:val="00EF3547"/>
    <w:rsid w:val="00F01A80"/>
    <w:rsid w:val="00F02116"/>
    <w:rsid w:val="00F021DE"/>
    <w:rsid w:val="00F04417"/>
    <w:rsid w:val="00F04FD1"/>
    <w:rsid w:val="00F06C8C"/>
    <w:rsid w:val="00F10687"/>
    <w:rsid w:val="00F10994"/>
    <w:rsid w:val="00F11D9F"/>
    <w:rsid w:val="00F147C4"/>
    <w:rsid w:val="00F16E03"/>
    <w:rsid w:val="00F1708E"/>
    <w:rsid w:val="00F20513"/>
    <w:rsid w:val="00F20832"/>
    <w:rsid w:val="00F2399F"/>
    <w:rsid w:val="00F23C19"/>
    <w:rsid w:val="00F32E64"/>
    <w:rsid w:val="00F5228B"/>
    <w:rsid w:val="00F542A2"/>
    <w:rsid w:val="00F550D2"/>
    <w:rsid w:val="00F6490C"/>
    <w:rsid w:val="00F669C5"/>
    <w:rsid w:val="00F739FF"/>
    <w:rsid w:val="00F818B6"/>
    <w:rsid w:val="00F84B42"/>
    <w:rsid w:val="00F86952"/>
    <w:rsid w:val="00F90975"/>
    <w:rsid w:val="00F9190D"/>
    <w:rsid w:val="00F91FD2"/>
    <w:rsid w:val="00F94B93"/>
    <w:rsid w:val="00FB3606"/>
    <w:rsid w:val="00FB7DB0"/>
    <w:rsid w:val="00FC26BF"/>
    <w:rsid w:val="00FC2AB5"/>
    <w:rsid w:val="00FC6B74"/>
    <w:rsid w:val="00FC7600"/>
    <w:rsid w:val="00FC7F37"/>
    <w:rsid w:val="00FE0B45"/>
    <w:rsid w:val="00FF08A5"/>
    <w:rsid w:val="00FF2126"/>
    <w:rsid w:val="00FF4752"/>
    <w:rsid w:val="00FF683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toc 1" w:uiPriority="39"/>
    <w:lsdException w:name="toc 2" w:uiPriority="39"/>
    <w:lsdException w:name="TOC Heading" w:uiPriority="39" w:qFormat="1"/>
  </w:latentStyles>
  <w:style w:type="paragraph" w:default="1" w:styleId="Normal">
    <w:name w:val="Normal"/>
    <w:qFormat/>
    <w:rsid w:val="00BB4DA4"/>
  </w:style>
  <w:style w:type="paragraph" w:styleId="Heading1">
    <w:name w:val="heading 1"/>
    <w:basedOn w:val="Default"/>
    <w:next w:val="Default"/>
    <w:qFormat/>
    <w:rsid w:val="007522DF"/>
    <w:pPr>
      <w:keepNext/>
      <w:numPr>
        <w:numId w:val="1"/>
      </w:numPr>
      <w:spacing w:before="240" w:after="60"/>
      <w:outlineLvl w:val="0"/>
    </w:pPr>
    <w:rPr>
      <w:rFonts w:ascii="Arial" w:hAnsi="Arial"/>
      <w:b/>
      <w:kern w:val="1"/>
      <w:sz w:val="32"/>
    </w:rPr>
  </w:style>
  <w:style w:type="paragraph" w:styleId="Heading2">
    <w:name w:val="heading 2"/>
    <w:basedOn w:val="Default"/>
    <w:next w:val="Default"/>
    <w:qFormat/>
    <w:rsid w:val="007522DF"/>
    <w:pPr>
      <w:keepNext/>
      <w:numPr>
        <w:ilvl w:val="1"/>
        <w:numId w:val="1"/>
      </w:numPr>
      <w:spacing w:before="240" w:after="60"/>
      <w:outlineLvl w:val="1"/>
    </w:pPr>
    <w:rPr>
      <w:rFonts w:ascii="Arial" w:hAnsi="Arial"/>
      <w:b/>
      <w:i/>
      <w:sz w:val="28"/>
    </w:rPr>
  </w:style>
  <w:style w:type="paragraph" w:styleId="Heading3">
    <w:name w:val="heading 3"/>
    <w:basedOn w:val="Normal"/>
    <w:next w:val="Normal"/>
    <w:link w:val="Heading3Char"/>
    <w:rsid w:val="009F2B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rsid w:val="00853B58"/>
    <w:rPr>
      <w:rFonts w:ascii="Lucida Grande" w:hAnsi="Lucida Grande"/>
      <w:sz w:val="18"/>
      <w:szCs w:val="18"/>
    </w:rPr>
  </w:style>
  <w:style w:type="character" w:customStyle="1" w:styleId="BalloonTextChar">
    <w:name w:val="Balloon Text Char"/>
    <w:basedOn w:val="DefaultParagraphFont"/>
    <w:link w:val="BalloonText"/>
    <w:uiPriority w:val="99"/>
    <w:semiHidden/>
    <w:rsid w:val="00AE1C50"/>
    <w:rPr>
      <w:rFonts w:ascii="Lucida Grande" w:hAnsi="Lucida Grande"/>
      <w:sz w:val="18"/>
      <w:szCs w:val="18"/>
    </w:rPr>
  </w:style>
  <w:style w:type="paragraph" w:customStyle="1" w:styleId="Default">
    <w:name w:val="Default"/>
    <w:qFormat/>
    <w:rsid w:val="00BF76F1"/>
    <w:pPr>
      <w:widowControl w:val="0"/>
      <w:suppressAutoHyphens/>
    </w:pPr>
    <w:rPr>
      <w:rFonts w:ascii="Times" w:eastAsia="Mincho" w:hAnsi="Times"/>
      <w:color w:val="000000"/>
    </w:rPr>
  </w:style>
  <w:style w:type="character" w:customStyle="1" w:styleId="Absatz-Standardschriftart">
    <w:name w:val="Absatz-Standardschriftart"/>
    <w:rsid w:val="007522DF"/>
  </w:style>
  <w:style w:type="character" w:customStyle="1" w:styleId="Absatz-Standardschriftart0">
    <w:name w:val="Absatz-Standardschriftart"/>
    <w:rsid w:val="007522DF"/>
  </w:style>
  <w:style w:type="character" w:customStyle="1" w:styleId="WW-Absatz-Standardschriftart">
    <w:name w:val="WW-Absatz-Standardschriftart"/>
    <w:rsid w:val="007522DF"/>
  </w:style>
  <w:style w:type="character" w:customStyle="1" w:styleId="NumberingSymbols">
    <w:name w:val="Numbering Symbols"/>
    <w:rsid w:val="007522DF"/>
  </w:style>
  <w:style w:type="character" w:customStyle="1" w:styleId="Bullets">
    <w:name w:val="Bullets"/>
    <w:rsid w:val="007522DF"/>
    <w:rPr>
      <w:rFonts w:ascii="StarSymbol" w:eastAsia="StarSymbol" w:hAnsi="StarSymbol" w:cs="StarSymbol"/>
      <w:sz w:val="18"/>
      <w:szCs w:val="18"/>
    </w:rPr>
  </w:style>
  <w:style w:type="character" w:customStyle="1" w:styleId="FootnoteCharacters">
    <w:name w:val="Footnote Characters"/>
    <w:rsid w:val="007522DF"/>
  </w:style>
  <w:style w:type="character" w:customStyle="1" w:styleId="EndnoteCharacters">
    <w:name w:val="Endnote Characters"/>
    <w:rsid w:val="007522DF"/>
  </w:style>
  <w:style w:type="paragraph" w:customStyle="1" w:styleId="Heading">
    <w:name w:val="Heading"/>
    <w:basedOn w:val="Default"/>
    <w:next w:val="Textbody"/>
    <w:rsid w:val="007522DF"/>
    <w:pPr>
      <w:keepNext/>
      <w:spacing w:before="240" w:after="120"/>
    </w:pPr>
    <w:rPr>
      <w:rFonts w:ascii="Helvetica" w:hAnsi="Helvetica"/>
      <w:sz w:val="28"/>
      <w:szCs w:val="28"/>
    </w:rPr>
  </w:style>
  <w:style w:type="paragraph" w:customStyle="1" w:styleId="Textbody">
    <w:name w:val="Text body"/>
    <w:basedOn w:val="Default"/>
    <w:rsid w:val="007522DF"/>
    <w:pPr>
      <w:spacing w:after="120"/>
    </w:pPr>
  </w:style>
  <w:style w:type="paragraph" w:styleId="List">
    <w:name w:val="List"/>
    <w:basedOn w:val="Textbody"/>
    <w:rsid w:val="007522DF"/>
    <w:rPr>
      <w:rFonts w:cs="Lucidasans"/>
    </w:rPr>
  </w:style>
  <w:style w:type="paragraph" w:styleId="Caption">
    <w:name w:val="caption"/>
    <w:basedOn w:val="Default"/>
    <w:qFormat/>
    <w:rsid w:val="007522DF"/>
    <w:pPr>
      <w:suppressLineNumbers/>
      <w:spacing w:before="120" w:after="120"/>
    </w:pPr>
    <w:rPr>
      <w:rFonts w:cs="Lucidasans"/>
      <w:i/>
      <w:iCs/>
    </w:rPr>
  </w:style>
  <w:style w:type="paragraph" w:customStyle="1" w:styleId="Index">
    <w:name w:val="Index"/>
    <w:basedOn w:val="Default"/>
    <w:rsid w:val="007522DF"/>
    <w:pPr>
      <w:suppressLineNumbers/>
    </w:pPr>
  </w:style>
  <w:style w:type="paragraph" w:styleId="Header">
    <w:name w:val="header"/>
    <w:basedOn w:val="Default"/>
    <w:rsid w:val="007522DF"/>
    <w:pPr>
      <w:suppressLineNumbers/>
      <w:tabs>
        <w:tab w:val="center" w:pos="4320"/>
        <w:tab w:val="right" w:pos="8640"/>
      </w:tabs>
    </w:pPr>
  </w:style>
  <w:style w:type="paragraph" w:customStyle="1" w:styleId="Headerleft">
    <w:name w:val="Header left"/>
    <w:basedOn w:val="Default"/>
    <w:rsid w:val="007522DF"/>
    <w:pPr>
      <w:suppressLineNumbers/>
      <w:tabs>
        <w:tab w:val="center" w:pos="4461"/>
        <w:tab w:val="right" w:pos="8923"/>
      </w:tabs>
    </w:pPr>
  </w:style>
  <w:style w:type="paragraph" w:customStyle="1" w:styleId="TableContents">
    <w:name w:val="Table Contents"/>
    <w:basedOn w:val="Textbody"/>
    <w:rsid w:val="007522DF"/>
    <w:pPr>
      <w:suppressLineNumbers/>
    </w:pPr>
  </w:style>
  <w:style w:type="paragraph" w:customStyle="1" w:styleId="TableHeading">
    <w:name w:val="Table Heading"/>
    <w:basedOn w:val="TableContents"/>
    <w:rsid w:val="007522DF"/>
    <w:pPr>
      <w:jc w:val="center"/>
    </w:pPr>
    <w:rPr>
      <w:b/>
      <w:bCs/>
      <w:i/>
      <w:iCs/>
    </w:rPr>
  </w:style>
  <w:style w:type="paragraph" w:customStyle="1" w:styleId="ContentsHeading">
    <w:name w:val="Contents Heading"/>
    <w:basedOn w:val="Heading"/>
    <w:rsid w:val="007522DF"/>
    <w:pPr>
      <w:suppressLineNumbers/>
    </w:pPr>
    <w:rPr>
      <w:b/>
      <w:bCs/>
      <w:sz w:val="32"/>
      <w:szCs w:val="32"/>
    </w:rPr>
  </w:style>
  <w:style w:type="paragraph" w:customStyle="1" w:styleId="Contents1">
    <w:name w:val="Contents 1"/>
    <w:basedOn w:val="Index"/>
    <w:rsid w:val="007522DF"/>
    <w:pPr>
      <w:tabs>
        <w:tab w:val="right" w:leader="dot" w:pos="8923"/>
      </w:tabs>
    </w:pPr>
  </w:style>
  <w:style w:type="paragraph" w:customStyle="1" w:styleId="Contents2">
    <w:name w:val="Contents 2"/>
    <w:basedOn w:val="Index"/>
    <w:rsid w:val="007522DF"/>
    <w:pPr>
      <w:tabs>
        <w:tab w:val="right" w:leader="dot" w:pos="8923"/>
      </w:tabs>
      <w:ind w:left="283"/>
    </w:pPr>
  </w:style>
  <w:style w:type="paragraph" w:customStyle="1" w:styleId="Contents3">
    <w:name w:val="Contents 3"/>
    <w:basedOn w:val="Index"/>
    <w:rsid w:val="007522DF"/>
    <w:pPr>
      <w:tabs>
        <w:tab w:val="right" w:leader="dot" w:pos="8923"/>
      </w:tabs>
      <w:ind w:left="566"/>
    </w:pPr>
  </w:style>
  <w:style w:type="paragraph" w:customStyle="1" w:styleId="Contents4">
    <w:name w:val="Contents 4"/>
    <w:basedOn w:val="Index"/>
    <w:rsid w:val="007522DF"/>
    <w:pPr>
      <w:tabs>
        <w:tab w:val="right" w:leader="dot" w:pos="8923"/>
      </w:tabs>
      <w:ind w:left="849"/>
    </w:pPr>
  </w:style>
  <w:style w:type="paragraph" w:customStyle="1" w:styleId="Contents5">
    <w:name w:val="Contents 5"/>
    <w:basedOn w:val="Index"/>
    <w:rsid w:val="007522DF"/>
    <w:pPr>
      <w:tabs>
        <w:tab w:val="right" w:leader="dot" w:pos="8923"/>
      </w:tabs>
      <w:ind w:left="1132"/>
    </w:pPr>
  </w:style>
  <w:style w:type="paragraph" w:customStyle="1" w:styleId="Contents6">
    <w:name w:val="Contents 6"/>
    <w:basedOn w:val="Index"/>
    <w:rsid w:val="007522DF"/>
    <w:pPr>
      <w:tabs>
        <w:tab w:val="right" w:leader="dot" w:pos="8923"/>
      </w:tabs>
      <w:ind w:left="1415"/>
    </w:pPr>
  </w:style>
  <w:style w:type="paragraph" w:customStyle="1" w:styleId="Contents7">
    <w:name w:val="Contents 7"/>
    <w:basedOn w:val="Index"/>
    <w:rsid w:val="007522DF"/>
    <w:pPr>
      <w:tabs>
        <w:tab w:val="right" w:leader="dot" w:pos="8923"/>
      </w:tabs>
      <w:ind w:left="1698"/>
    </w:pPr>
  </w:style>
  <w:style w:type="paragraph" w:styleId="BodyTextIndent">
    <w:name w:val="Body Text Indent"/>
    <w:basedOn w:val="Default"/>
    <w:link w:val="BodyTextIndentChar"/>
    <w:uiPriority w:val="99"/>
    <w:unhideWhenUsed/>
    <w:rsid w:val="00D67C64"/>
    <w:pPr>
      <w:spacing w:after="120"/>
      <w:ind w:left="360"/>
    </w:pPr>
  </w:style>
  <w:style w:type="character" w:customStyle="1" w:styleId="BodyTextIndentChar">
    <w:name w:val="Body Text Indent Char"/>
    <w:basedOn w:val="Absatz-Standardschriftart"/>
    <w:link w:val="BodyTextIndent"/>
    <w:uiPriority w:val="99"/>
    <w:rsid w:val="00D67C64"/>
    <w:rPr>
      <w:rFonts w:ascii="Times" w:eastAsia="Mincho" w:hAnsi="Times"/>
      <w:color w:val="000000"/>
      <w:sz w:val="24"/>
      <w:szCs w:val="24"/>
    </w:rPr>
  </w:style>
  <w:style w:type="character" w:styleId="Hyperlink">
    <w:name w:val="Hyperlink"/>
    <w:basedOn w:val="Absatz-Standardschriftart"/>
    <w:uiPriority w:val="99"/>
    <w:semiHidden/>
    <w:unhideWhenUsed/>
    <w:rsid w:val="008E5167"/>
    <w:rPr>
      <w:color w:val="0000FF"/>
      <w:u w:val="single"/>
    </w:rPr>
  </w:style>
  <w:style w:type="character" w:customStyle="1" w:styleId="Heading3Char">
    <w:name w:val="Heading 3 Char"/>
    <w:basedOn w:val="DefaultParagraphFont"/>
    <w:link w:val="Heading3"/>
    <w:rsid w:val="009F2B0D"/>
    <w:rPr>
      <w:rFonts w:asciiTheme="majorHAnsi" w:eastAsiaTheme="majorEastAsia" w:hAnsiTheme="majorHAnsi" w:cstheme="majorBidi"/>
      <w:b/>
      <w:bCs/>
      <w:color w:val="4F81BD" w:themeColor="accent1"/>
    </w:rPr>
  </w:style>
  <w:style w:type="character" w:customStyle="1" w:styleId="highlightedsearchterm">
    <w:name w:val="highlightedsearchterm"/>
    <w:basedOn w:val="DefaultParagraphFont"/>
    <w:rsid w:val="00470744"/>
  </w:style>
  <w:style w:type="character" w:styleId="CommentReference">
    <w:name w:val="annotation reference"/>
    <w:basedOn w:val="DefaultParagraphFont"/>
    <w:rsid w:val="00853B58"/>
    <w:rPr>
      <w:sz w:val="18"/>
      <w:szCs w:val="18"/>
    </w:rPr>
  </w:style>
  <w:style w:type="paragraph" w:styleId="CommentText">
    <w:name w:val="annotation text"/>
    <w:basedOn w:val="Normal"/>
    <w:link w:val="CommentTextChar"/>
    <w:rsid w:val="00853B58"/>
  </w:style>
  <w:style w:type="character" w:customStyle="1" w:styleId="CommentTextChar">
    <w:name w:val="Comment Text Char"/>
    <w:basedOn w:val="DefaultParagraphFont"/>
    <w:link w:val="CommentText"/>
    <w:rsid w:val="00853B58"/>
  </w:style>
  <w:style w:type="paragraph" w:styleId="CommentSubject">
    <w:name w:val="annotation subject"/>
    <w:basedOn w:val="CommentText"/>
    <w:next w:val="CommentText"/>
    <w:link w:val="CommentSubjectChar"/>
    <w:rsid w:val="00853B58"/>
    <w:rPr>
      <w:b/>
      <w:bCs/>
      <w:sz w:val="20"/>
      <w:szCs w:val="20"/>
    </w:rPr>
  </w:style>
  <w:style w:type="character" w:customStyle="1" w:styleId="CommentSubjectChar">
    <w:name w:val="Comment Subject Char"/>
    <w:basedOn w:val="CommentTextChar"/>
    <w:link w:val="CommentSubject"/>
    <w:rsid w:val="00853B58"/>
    <w:rPr>
      <w:b/>
      <w:bCs/>
      <w:sz w:val="20"/>
      <w:szCs w:val="20"/>
    </w:rPr>
  </w:style>
  <w:style w:type="character" w:customStyle="1" w:styleId="BalloonTextChar1">
    <w:name w:val="Balloon Text Char1"/>
    <w:basedOn w:val="DefaultParagraphFont"/>
    <w:link w:val="BalloonText"/>
    <w:rsid w:val="00853B58"/>
    <w:rPr>
      <w:rFonts w:ascii="Lucida Grande" w:hAnsi="Lucida Grande"/>
      <w:sz w:val="18"/>
      <w:szCs w:val="18"/>
    </w:rPr>
  </w:style>
  <w:style w:type="paragraph" w:styleId="TOCHeading">
    <w:name w:val="TOC Heading"/>
    <w:basedOn w:val="Heading1"/>
    <w:next w:val="Normal"/>
    <w:uiPriority w:val="39"/>
    <w:unhideWhenUsed/>
    <w:qFormat/>
    <w:rsid w:val="00A41AB5"/>
    <w:pPr>
      <w:keepLines/>
      <w:widowControl/>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rsid w:val="00A41AB5"/>
    <w:pPr>
      <w:spacing w:before="120"/>
    </w:pPr>
    <w:rPr>
      <w:rFonts w:asciiTheme="majorHAnsi" w:hAnsiTheme="majorHAnsi"/>
      <w:b/>
      <w:color w:val="548DD4"/>
    </w:rPr>
  </w:style>
  <w:style w:type="paragraph" w:styleId="TOC2">
    <w:name w:val="toc 2"/>
    <w:basedOn w:val="Normal"/>
    <w:next w:val="Normal"/>
    <w:autoRedefine/>
    <w:uiPriority w:val="39"/>
    <w:rsid w:val="00A41AB5"/>
    <w:rPr>
      <w:rFonts w:asciiTheme="minorHAnsi" w:hAnsiTheme="minorHAnsi"/>
      <w:sz w:val="22"/>
      <w:szCs w:val="22"/>
    </w:rPr>
  </w:style>
  <w:style w:type="paragraph" w:styleId="TOC3">
    <w:name w:val="toc 3"/>
    <w:basedOn w:val="Normal"/>
    <w:next w:val="Normal"/>
    <w:autoRedefine/>
    <w:rsid w:val="00A41AB5"/>
    <w:pPr>
      <w:ind w:left="240"/>
    </w:pPr>
    <w:rPr>
      <w:rFonts w:asciiTheme="minorHAnsi" w:hAnsiTheme="minorHAnsi"/>
      <w:i/>
      <w:sz w:val="22"/>
      <w:szCs w:val="22"/>
    </w:rPr>
  </w:style>
  <w:style w:type="paragraph" w:styleId="TOC4">
    <w:name w:val="toc 4"/>
    <w:basedOn w:val="Normal"/>
    <w:next w:val="Normal"/>
    <w:autoRedefine/>
    <w:rsid w:val="00A41AB5"/>
    <w:pPr>
      <w:pBdr>
        <w:between w:val="double" w:sz="6" w:space="0" w:color="auto"/>
      </w:pBdr>
      <w:ind w:left="480"/>
    </w:pPr>
    <w:rPr>
      <w:rFonts w:asciiTheme="minorHAnsi" w:hAnsiTheme="minorHAnsi"/>
      <w:sz w:val="20"/>
      <w:szCs w:val="20"/>
    </w:rPr>
  </w:style>
  <w:style w:type="paragraph" w:styleId="TOC5">
    <w:name w:val="toc 5"/>
    <w:basedOn w:val="Normal"/>
    <w:next w:val="Normal"/>
    <w:autoRedefine/>
    <w:rsid w:val="00A41AB5"/>
    <w:pPr>
      <w:pBdr>
        <w:between w:val="double" w:sz="6" w:space="0" w:color="auto"/>
      </w:pBdr>
      <w:ind w:left="720"/>
    </w:pPr>
    <w:rPr>
      <w:rFonts w:asciiTheme="minorHAnsi" w:hAnsiTheme="minorHAnsi"/>
      <w:sz w:val="20"/>
      <w:szCs w:val="20"/>
    </w:rPr>
  </w:style>
  <w:style w:type="paragraph" w:styleId="TOC6">
    <w:name w:val="toc 6"/>
    <w:basedOn w:val="Normal"/>
    <w:next w:val="Normal"/>
    <w:autoRedefine/>
    <w:rsid w:val="00A41AB5"/>
    <w:pPr>
      <w:pBdr>
        <w:between w:val="double" w:sz="6" w:space="0" w:color="auto"/>
      </w:pBdr>
      <w:ind w:left="960"/>
    </w:pPr>
    <w:rPr>
      <w:rFonts w:asciiTheme="minorHAnsi" w:hAnsiTheme="minorHAnsi"/>
      <w:sz w:val="20"/>
      <w:szCs w:val="20"/>
    </w:rPr>
  </w:style>
  <w:style w:type="paragraph" w:styleId="TOC7">
    <w:name w:val="toc 7"/>
    <w:basedOn w:val="Normal"/>
    <w:next w:val="Normal"/>
    <w:autoRedefine/>
    <w:rsid w:val="00A41AB5"/>
    <w:pPr>
      <w:pBdr>
        <w:between w:val="double" w:sz="6" w:space="0" w:color="auto"/>
      </w:pBdr>
      <w:ind w:left="1200"/>
    </w:pPr>
    <w:rPr>
      <w:rFonts w:asciiTheme="minorHAnsi" w:hAnsiTheme="minorHAnsi"/>
      <w:sz w:val="20"/>
      <w:szCs w:val="20"/>
    </w:rPr>
  </w:style>
  <w:style w:type="paragraph" w:styleId="TOC8">
    <w:name w:val="toc 8"/>
    <w:basedOn w:val="Normal"/>
    <w:next w:val="Normal"/>
    <w:autoRedefine/>
    <w:rsid w:val="00A41AB5"/>
    <w:pPr>
      <w:pBdr>
        <w:between w:val="double" w:sz="6" w:space="0" w:color="auto"/>
      </w:pBdr>
      <w:ind w:left="1440"/>
    </w:pPr>
    <w:rPr>
      <w:rFonts w:asciiTheme="minorHAnsi" w:hAnsiTheme="minorHAnsi"/>
      <w:sz w:val="20"/>
      <w:szCs w:val="20"/>
    </w:rPr>
  </w:style>
  <w:style w:type="paragraph" w:styleId="TOC9">
    <w:name w:val="toc 9"/>
    <w:basedOn w:val="Normal"/>
    <w:next w:val="Normal"/>
    <w:autoRedefine/>
    <w:rsid w:val="00A41AB5"/>
    <w:pPr>
      <w:pBdr>
        <w:between w:val="double" w:sz="6" w:space="0" w:color="auto"/>
      </w:pBdr>
      <w:ind w:left="1680"/>
    </w:pPr>
    <w:rPr>
      <w:rFonts w:asciiTheme="minorHAnsi" w:hAnsiTheme="minorHAnsi"/>
      <w:sz w:val="20"/>
      <w:szCs w:val="20"/>
    </w:rPr>
  </w:style>
  <w:style w:type="paragraph" w:styleId="FootnoteText">
    <w:name w:val="footnote text"/>
    <w:basedOn w:val="Normal"/>
    <w:link w:val="FootnoteTextChar"/>
    <w:rsid w:val="00174520"/>
  </w:style>
  <w:style w:type="character" w:customStyle="1" w:styleId="FootnoteTextChar">
    <w:name w:val="Footnote Text Char"/>
    <w:basedOn w:val="DefaultParagraphFont"/>
    <w:link w:val="FootnoteText"/>
    <w:rsid w:val="00174520"/>
  </w:style>
  <w:style w:type="character" w:styleId="FootnoteReference">
    <w:name w:val="footnote reference"/>
    <w:basedOn w:val="DefaultParagraphFont"/>
    <w:rsid w:val="00174520"/>
    <w:rPr>
      <w:vertAlign w:val="superscript"/>
    </w:rPr>
  </w:style>
  <w:style w:type="paragraph" w:styleId="ListParagraph">
    <w:name w:val="List Paragraph"/>
    <w:basedOn w:val="Normal"/>
    <w:rsid w:val="0072211E"/>
    <w:pPr>
      <w:ind w:left="720"/>
      <w:contextualSpacing/>
    </w:pPr>
  </w:style>
  <w:style w:type="paragraph" w:styleId="Footer">
    <w:name w:val="footer"/>
    <w:basedOn w:val="Normal"/>
    <w:link w:val="FooterChar"/>
    <w:rsid w:val="003606CF"/>
    <w:pPr>
      <w:tabs>
        <w:tab w:val="center" w:pos="4320"/>
        <w:tab w:val="right" w:pos="8640"/>
      </w:tabs>
    </w:pPr>
  </w:style>
  <w:style w:type="character" w:customStyle="1" w:styleId="FooterChar">
    <w:name w:val="Footer Char"/>
    <w:basedOn w:val="DefaultParagraphFont"/>
    <w:link w:val="Footer"/>
    <w:rsid w:val="003606CF"/>
  </w:style>
  <w:style w:type="character" w:styleId="PageNumber">
    <w:name w:val="page number"/>
    <w:basedOn w:val="DefaultParagraphFont"/>
    <w:rsid w:val="003606CF"/>
  </w:style>
</w:styles>
</file>

<file path=word/webSettings.xml><?xml version="1.0" encoding="utf-8"?>
<w:webSettings xmlns:r="http://schemas.openxmlformats.org/officeDocument/2006/relationships" xmlns:w="http://schemas.openxmlformats.org/wordprocessingml/2006/main">
  <w:divs>
    <w:div w:id="1348286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2.bin"/><Relationship Id="rId12" Type="http://schemas.openxmlformats.org/officeDocument/2006/relationships/hyperlink" Target="http://chive.tuc.noao.edu:8080/DPPDOCS/software-technical-reports/STR-2009-02_E2E_ICD_v1.02.pdf" TargetMode="External"/><Relationship Id="rId13" Type="http://schemas.openxmlformats.org/officeDocument/2006/relationships/hyperlink" Target="http://www.irods.org" TargetMode="External"/><Relationship Id="rId14" Type="http://schemas.openxmlformats.org/officeDocument/2006/relationships/hyperlink" Target="http://chive.tuc.noao.edu:8080/DPPDOCS/operations-documentation/software-system/application-components/noao-e2e/e2ev1.5/iDCI_project_definition.pdf" TargetMode="External"/><Relationship Id="rId15" Type="http://schemas.openxmlformats.org/officeDocument/2006/relationships/printerSettings" Target="printerSettings/printerSettings3.bin"/><Relationship Id="rId16" Type="http://schemas.openxmlformats.org/officeDocument/2006/relationships/printerSettings" Target="printerSettings/printerSettings4.bin"/><Relationship Id="rId17" Type="http://schemas.openxmlformats.org/officeDocument/2006/relationships/printerSettings" Target="printerSettings/printerSettings5.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comments" Target="comments.xml"/><Relationship Id="rId9" Type="http://schemas.openxmlformats.org/officeDocument/2006/relationships/footnotes" Target="footnotes.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4777</Words>
  <Characters>27234</Characters>
  <Application>Microsoft Macintosh Word</Application>
  <DocSecurity>0</DocSecurity>
  <Lines>226</Lines>
  <Paragraphs>54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Executive Summary</vt:lpstr>
      <vt:lpstr>E2E System Overview</vt:lpstr>
      <vt:lpstr>Incoming Data Requirements</vt:lpstr>
      <vt:lpstr>System Interface Requirements</vt:lpstr>
    </vt:vector>
  </TitlesOfParts>
  <Company>National Optical Astronomy Observatory</Company>
  <LinksUpToDate>false</LinksUpToDate>
  <CharactersWithSpaces>33445</CharactersWithSpaces>
  <SharedDoc>false</SharedDoc>
  <HLinks>
    <vt:vector size="6" baseType="variant">
      <vt:variant>
        <vt:i4>196704</vt:i4>
      </vt:variant>
      <vt:variant>
        <vt:i4>0</vt:i4>
      </vt:variant>
      <vt:variant>
        <vt:i4>0</vt:i4>
      </vt:variant>
      <vt:variant>
        <vt:i4>5</vt:i4>
      </vt:variant>
      <vt:variant>
        <vt:lpwstr>http://chive.tuc.noao.edu:8080/DPPDOCS/software-technical-reports/STR2007-01_Essential Imaging Metadata.pdf/view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Deaubl</dc:creator>
  <cp:keywords/>
  <cp:lastModifiedBy>Michael Fitzpatrick</cp:lastModifiedBy>
  <cp:revision>3</cp:revision>
  <cp:lastPrinted>2011-11-21T16:53:00Z</cp:lastPrinted>
  <dcterms:created xsi:type="dcterms:W3CDTF">2011-11-21T05:05:00Z</dcterms:created>
  <dcterms:modified xsi:type="dcterms:W3CDTF">2011-11-21T23:04:00Z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4092</vt:i4>
  </property>
</Properties>
</file>